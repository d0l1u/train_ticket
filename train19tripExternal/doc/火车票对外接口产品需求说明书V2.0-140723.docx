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CE1" w:rsidRPr="00CD680D" w:rsidRDefault="00B60CE1" w:rsidP="00B60CE1">
      <w:pPr>
        <w:wordWrap w:val="0"/>
        <w:jc w:val="right"/>
        <w:rPr>
          <w:rFonts w:ascii="微软雅黑" w:eastAsia="微软雅黑" w:hAnsi="微软雅黑"/>
          <w:b/>
          <w:sz w:val="52"/>
          <w:szCs w:val="52"/>
        </w:rPr>
      </w:pPr>
      <w:r w:rsidRPr="00CD680D">
        <w:rPr>
          <w:rFonts w:ascii="微软雅黑" w:eastAsia="微软雅黑" w:hAnsi="微软雅黑" w:hint="eastAsia"/>
          <w:b/>
          <w:sz w:val="52"/>
          <w:szCs w:val="52"/>
        </w:rPr>
        <w:t xml:space="preserve">  </w:t>
      </w:r>
    </w:p>
    <w:p w:rsidR="00B60CE1" w:rsidRPr="00CD680D" w:rsidRDefault="00B60CE1" w:rsidP="00B60CE1">
      <w:pPr>
        <w:jc w:val="right"/>
        <w:rPr>
          <w:rFonts w:ascii="微软雅黑" w:eastAsia="微软雅黑" w:hAnsi="微软雅黑"/>
          <w:b/>
          <w:sz w:val="52"/>
          <w:szCs w:val="52"/>
        </w:rPr>
      </w:pPr>
    </w:p>
    <w:p w:rsidR="00B60CE1" w:rsidRPr="00CD680D" w:rsidRDefault="00B60CE1" w:rsidP="00B60CE1">
      <w:pPr>
        <w:jc w:val="right"/>
        <w:rPr>
          <w:rFonts w:ascii="微软雅黑" w:eastAsia="微软雅黑" w:hAnsi="微软雅黑"/>
          <w:b/>
          <w:sz w:val="52"/>
          <w:szCs w:val="52"/>
        </w:rPr>
      </w:pPr>
    </w:p>
    <w:p w:rsidR="00B60CE1" w:rsidRPr="00CD680D" w:rsidRDefault="00B60CE1" w:rsidP="00B60CE1">
      <w:pPr>
        <w:jc w:val="right"/>
        <w:rPr>
          <w:rFonts w:ascii="微软雅黑" w:eastAsia="微软雅黑" w:hAnsi="微软雅黑"/>
          <w:b/>
          <w:sz w:val="52"/>
          <w:szCs w:val="52"/>
        </w:rPr>
      </w:pPr>
    </w:p>
    <w:p w:rsidR="00B60CE1" w:rsidRPr="00CD680D" w:rsidRDefault="007F25B5" w:rsidP="00B60CE1">
      <w:pPr>
        <w:jc w:val="right"/>
        <w:rPr>
          <w:rFonts w:ascii="微软雅黑" w:eastAsia="微软雅黑" w:hAnsi="微软雅黑"/>
          <w:b/>
          <w:sz w:val="52"/>
          <w:szCs w:val="52"/>
        </w:rPr>
      </w:pPr>
      <w:r w:rsidRPr="00CD680D">
        <w:rPr>
          <w:rFonts w:ascii="微软雅黑" w:eastAsia="微软雅黑" w:hAnsi="微软雅黑" w:hint="eastAsia"/>
          <w:b/>
          <w:sz w:val="52"/>
          <w:szCs w:val="52"/>
        </w:rPr>
        <w:t>火车票</w:t>
      </w:r>
      <w:r w:rsidR="0032563F">
        <w:rPr>
          <w:rFonts w:ascii="微软雅黑" w:eastAsia="微软雅黑" w:hAnsi="微软雅黑" w:hint="eastAsia"/>
          <w:b/>
          <w:sz w:val="52"/>
          <w:szCs w:val="52"/>
        </w:rPr>
        <w:t>业务对外商户</w:t>
      </w:r>
    </w:p>
    <w:p w:rsidR="00672CEC" w:rsidRPr="00CD680D" w:rsidRDefault="00B60CE1" w:rsidP="00B60CE1">
      <w:pPr>
        <w:jc w:val="right"/>
        <w:rPr>
          <w:rFonts w:ascii="微软雅黑" w:eastAsia="微软雅黑" w:hAnsi="微软雅黑"/>
          <w:b/>
          <w:sz w:val="52"/>
          <w:szCs w:val="52"/>
        </w:rPr>
      </w:pPr>
      <w:r w:rsidRPr="00CD680D">
        <w:rPr>
          <w:rFonts w:ascii="微软雅黑" w:eastAsia="微软雅黑" w:hAnsi="微软雅黑" w:hint="eastAsia"/>
          <w:b/>
          <w:sz w:val="52"/>
          <w:szCs w:val="52"/>
        </w:rPr>
        <w:t>产品需求</w:t>
      </w:r>
      <w:r w:rsidR="0032563F">
        <w:rPr>
          <w:rFonts w:ascii="微软雅黑" w:eastAsia="微软雅黑" w:hAnsi="微软雅黑" w:hint="eastAsia"/>
          <w:b/>
          <w:sz w:val="52"/>
          <w:szCs w:val="52"/>
        </w:rPr>
        <w:t>文档</w:t>
      </w:r>
      <w:r w:rsidR="0025115B">
        <w:rPr>
          <w:rFonts w:ascii="微软雅黑" w:eastAsia="微软雅黑" w:hAnsi="微软雅黑" w:hint="eastAsia"/>
          <w:b/>
          <w:sz w:val="52"/>
          <w:szCs w:val="52"/>
        </w:rPr>
        <w:t>V2</w:t>
      </w:r>
      <w:r w:rsidR="00574DB7" w:rsidRPr="00CD680D">
        <w:rPr>
          <w:rFonts w:ascii="微软雅黑" w:eastAsia="微软雅黑" w:hAnsi="微软雅黑" w:hint="eastAsia"/>
          <w:b/>
          <w:sz w:val="52"/>
          <w:szCs w:val="52"/>
        </w:rPr>
        <w:t>.</w:t>
      </w:r>
      <w:r w:rsidR="0033178F">
        <w:rPr>
          <w:rFonts w:ascii="微软雅黑" w:eastAsia="微软雅黑" w:hAnsi="微软雅黑" w:hint="eastAsia"/>
          <w:b/>
          <w:sz w:val="52"/>
          <w:szCs w:val="52"/>
        </w:rPr>
        <w:t>0</w:t>
      </w:r>
    </w:p>
    <w:p w:rsidR="00C848C2" w:rsidRPr="00CD680D" w:rsidRDefault="00C848C2" w:rsidP="00C848C2">
      <w:pPr>
        <w:jc w:val="center"/>
        <w:rPr>
          <w:rFonts w:ascii="微软雅黑" w:eastAsia="微软雅黑" w:hAnsi="微软雅黑"/>
          <w:lang w:val="zh-CN"/>
        </w:rPr>
      </w:pPr>
    </w:p>
    <w:p w:rsidR="00C848C2" w:rsidRPr="00CD680D" w:rsidRDefault="00C848C2" w:rsidP="00C848C2">
      <w:pPr>
        <w:jc w:val="center"/>
        <w:rPr>
          <w:rFonts w:ascii="微软雅黑" w:eastAsia="微软雅黑" w:hAnsi="微软雅黑"/>
          <w:lang w:val="zh-CN"/>
        </w:rPr>
      </w:pPr>
    </w:p>
    <w:p w:rsidR="00C848C2" w:rsidRPr="00CD680D" w:rsidRDefault="00C848C2" w:rsidP="00A20DDE">
      <w:pPr>
        <w:rPr>
          <w:rFonts w:ascii="微软雅黑" w:eastAsia="微软雅黑" w:hAnsi="微软雅黑"/>
          <w:lang w:val="zh-CN"/>
        </w:rPr>
      </w:pPr>
    </w:p>
    <w:p w:rsidR="00C848C2" w:rsidRPr="00CD680D" w:rsidRDefault="00C848C2" w:rsidP="00C848C2">
      <w:pPr>
        <w:jc w:val="center"/>
        <w:rPr>
          <w:rFonts w:ascii="微软雅黑" w:eastAsia="微软雅黑" w:hAnsi="微软雅黑"/>
          <w:lang w:val="zh-CN"/>
        </w:rPr>
      </w:pPr>
    </w:p>
    <w:p w:rsidR="00C848C2" w:rsidRPr="00CD680D" w:rsidRDefault="00C848C2" w:rsidP="00C848C2">
      <w:pPr>
        <w:jc w:val="center"/>
        <w:rPr>
          <w:rFonts w:ascii="微软雅黑" w:eastAsia="微软雅黑" w:hAnsi="微软雅黑"/>
          <w:lang w:val="zh-CN"/>
        </w:rPr>
      </w:pPr>
    </w:p>
    <w:p w:rsidR="00C848C2" w:rsidRPr="00CD680D" w:rsidRDefault="00C848C2" w:rsidP="00C848C2">
      <w:pPr>
        <w:jc w:val="center"/>
        <w:rPr>
          <w:rFonts w:ascii="微软雅黑" w:eastAsia="微软雅黑" w:hAnsi="微软雅黑"/>
          <w:lang w:val="zh-CN"/>
        </w:rPr>
      </w:pPr>
    </w:p>
    <w:p w:rsidR="00C848C2" w:rsidRPr="00CD680D" w:rsidRDefault="00C848C2" w:rsidP="00334B06">
      <w:pPr>
        <w:rPr>
          <w:rFonts w:ascii="微软雅黑" w:eastAsia="微软雅黑" w:hAnsi="微软雅黑"/>
          <w:lang w:val="zh-CN"/>
        </w:rPr>
      </w:pPr>
    </w:p>
    <w:p w:rsidR="00677E36" w:rsidRPr="00CD680D" w:rsidRDefault="0033178F" w:rsidP="00B60CE1">
      <w:pPr>
        <w:jc w:val="right"/>
        <w:rPr>
          <w:rFonts w:ascii="微软雅黑" w:eastAsia="微软雅黑" w:hAnsi="微软雅黑"/>
          <w:b/>
          <w:sz w:val="44"/>
          <w:szCs w:val="44"/>
          <w:lang w:val="zh-CN"/>
        </w:rPr>
      </w:pPr>
      <w:proofErr w:type="gramStart"/>
      <w:r>
        <w:rPr>
          <w:rFonts w:ascii="微软雅黑" w:eastAsia="微软雅黑" w:hAnsi="微软雅黑" w:hint="eastAsia"/>
          <w:b/>
          <w:sz w:val="44"/>
          <w:szCs w:val="44"/>
          <w:lang w:val="zh-CN"/>
        </w:rPr>
        <w:t>北京酷游航空</w:t>
      </w:r>
      <w:proofErr w:type="gramEnd"/>
      <w:r>
        <w:rPr>
          <w:rFonts w:ascii="微软雅黑" w:eastAsia="微软雅黑" w:hAnsi="微软雅黑" w:hint="eastAsia"/>
          <w:b/>
          <w:sz w:val="44"/>
          <w:szCs w:val="44"/>
          <w:lang w:val="zh-CN"/>
        </w:rPr>
        <w:t>服务有限公司</w:t>
      </w:r>
    </w:p>
    <w:p w:rsidR="00074144" w:rsidRPr="00CD680D" w:rsidRDefault="00677E36" w:rsidP="00B60CE1">
      <w:pPr>
        <w:jc w:val="right"/>
        <w:rPr>
          <w:rFonts w:ascii="微软雅黑" w:eastAsia="微软雅黑" w:hAnsi="微软雅黑"/>
          <w:b/>
          <w:sz w:val="44"/>
          <w:szCs w:val="44"/>
          <w:lang w:val="zh-CN"/>
        </w:rPr>
      </w:pPr>
      <w:r w:rsidRPr="00CD680D">
        <w:rPr>
          <w:rFonts w:ascii="微软雅黑" w:eastAsia="微软雅黑" w:hAnsi="微软雅黑"/>
          <w:b/>
          <w:sz w:val="44"/>
          <w:szCs w:val="44"/>
          <w:lang w:val="zh-CN"/>
        </w:rPr>
        <w:t>201</w:t>
      </w:r>
      <w:r w:rsidR="00B60CE1" w:rsidRPr="00CD680D">
        <w:rPr>
          <w:rFonts w:ascii="微软雅黑" w:eastAsia="微软雅黑" w:hAnsi="微软雅黑" w:hint="eastAsia"/>
          <w:b/>
          <w:sz w:val="44"/>
          <w:szCs w:val="44"/>
          <w:lang w:val="zh-CN"/>
        </w:rPr>
        <w:t>4</w:t>
      </w:r>
      <w:r w:rsidRPr="00CD680D">
        <w:rPr>
          <w:rFonts w:ascii="微软雅黑" w:eastAsia="微软雅黑" w:hAnsi="微软雅黑"/>
          <w:b/>
          <w:sz w:val="44"/>
          <w:szCs w:val="44"/>
          <w:lang w:val="zh-CN"/>
        </w:rPr>
        <w:t>-</w:t>
      </w:r>
      <w:r w:rsidR="00B60CE1" w:rsidRPr="00CD680D">
        <w:rPr>
          <w:rFonts w:ascii="微软雅黑" w:eastAsia="微软雅黑" w:hAnsi="微软雅黑" w:hint="eastAsia"/>
          <w:b/>
          <w:sz w:val="44"/>
          <w:szCs w:val="44"/>
          <w:lang w:val="zh-CN"/>
        </w:rPr>
        <w:t>0</w:t>
      </w:r>
      <w:r w:rsidR="007F25B5" w:rsidRPr="00CD680D">
        <w:rPr>
          <w:rFonts w:ascii="微软雅黑" w:eastAsia="微软雅黑" w:hAnsi="微软雅黑" w:hint="eastAsia"/>
          <w:b/>
          <w:sz w:val="44"/>
          <w:szCs w:val="44"/>
          <w:lang w:val="zh-CN"/>
        </w:rPr>
        <w:t>7</w:t>
      </w:r>
      <w:r w:rsidRPr="00CD680D">
        <w:rPr>
          <w:rFonts w:ascii="微软雅黑" w:eastAsia="微软雅黑" w:hAnsi="微软雅黑"/>
          <w:b/>
          <w:sz w:val="44"/>
          <w:szCs w:val="44"/>
          <w:lang w:val="zh-CN"/>
        </w:rPr>
        <w:t>-</w:t>
      </w:r>
      <w:r w:rsidR="0033178F">
        <w:rPr>
          <w:rFonts w:ascii="微软雅黑" w:eastAsia="微软雅黑" w:hAnsi="微软雅黑" w:hint="eastAsia"/>
          <w:b/>
          <w:sz w:val="44"/>
          <w:szCs w:val="44"/>
          <w:lang w:val="zh-CN"/>
        </w:rPr>
        <w:t>21</w:t>
      </w:r>
    </w:p>
    <w:p w:rsidR="00074144" w:rsidRPr="00CD680D" w:rsidRDefault="00074144">
      <w:pPr>
        <w:widowControl/>
        <w:jc w:val="left"/>
        <w:rPr>
          <w:rFonts w:ascii="微软雅黑" w:eastAsia="微软雅黑" w:hAnsi="微软雅黑"/>
          <w:b/>
          <w:sz w:val="44"/>
          <w:szCs w:val="44"/>
          <w:lang w:val="zh-CN"/>
        </w:rPr>
      </w:pPr>
      <w:r w:rsidRPr="00CD680D">
        <w:rPr>
          <w:rFonts w:ascii="微软雅黑" w:eastAsia="微软雅黑" w:hAnsi="微软雅黑"/>
          <w:b/>
          <w:sz w:val="44"/>
          <w:szCs w:val="44"/>
          <w:lang w:val="zh-CN"/>
        </w:rPr>
        <w:br w:type="page"/>
      </w:r>
    </w:p>
    <w:p w:rsidR="00074144" w:rsidRPr="00CD680D" w:rsidRDefault="00074144" w:rsidP="00074144">
      <w:pPr>
        <w:pStyle w:val="1"/>
        <w:numPr>
          <w:ilvl w:val="0"/>
          <w:numId w:val="0"/>
        </w:numPr>
        <w:spacing w:before="360" w:after="60" w:line="240" w:lineRule="auto"/>
        <w:ind w:left="432" w:hanging="432"/>
        <w:rPr>
          <w:color w:val="000000"/>
          <w:sz w:val="28"/>
          <w:szCs w:val="24"/>
        </w:rPr>
      </w:pPr>
      <w:bookmarkStart w:id="0" w:name="_Toc305931518"/>
      <w:bookmarkStart w:id="1" w:name="_Toc306307526"/>
      <w:bookmarkStart w:id="2" w:name="_Toc356391628"/>
      <w:bookmarkStart w:id="3" w:name="_Toc392189704"/>
      <w:bookmarkStart w:id="4" w:name="_Toc393789625"/>
      <w:r w:rsidRPr="00CD680D">
        <w:rPr>
          <w:rFonts w:hint="eastAsia"/>
          <w:color w:val="000000"/>
          <w:kern w:val="2"/>
          <w:sz w:val="28"/>
          <w:szCs w:val="24"/>
        </w:rPr>
        <w:lastRenderedPageBreak/>
        <w:t>文档信息</w:t>
      </w:r>
      <w:bookmarkEnd w:id="0"/>
      <w:bookmarkEnd w:id="1"/>
      <w:bookmarkEnd w:id="2"/>
      <w:bookmarkEnd w:id="3"/>
      <w:bookmarkEnd w:id="4"/>
    </w:p>
    <w:p w:rsidR="00074144" w:rsidRPr="00CD680D" w:rsidRDefault="00074144" w:rsidP="00FC04D1">
      <w:pPr>
        <w:pStyle w:val="2"/>
        <w:numPr>
          <w:ilvl w:val="0"/>
          <w:numId w:val="0"/>
        </w:numPr>
        <w:ind w:left="576" w:hanging="576"/>
      </w:pPr>
      <w:bookmarkStart w:id="5" w:name="_Toc305931519"/>
      <w:bookmarkStart w:id="6" w:name="_Toc306307527"/>
      <w:bookmarkStart w:id="7" w:name="_Toc356391629"/>
      <w:bookmarkStart w:id="8" w:name="_Toc392189705"/>
      <w:bookmarkStart w:id="9" w:name="_Toc393789626"/>
      <w:r w:rsidRPr="00CD680D">
        <w:rPr>
          <w:rFonts w:hint="eastAsia"/>
        </w:rPr>
        <w:t>核实文档版本</w:t>
      </w:r>
      <w:bookmarkEnd w:id="5"/>
      <w:bookmarkEnd w:id="6"/>
      <w:bookmarkEnd w:id="7"/>
      <w:bookmarkEnd w:id="8"/>
      <w:bookmarkEnd w:id="9"/>
    </w:p>
    <w:p w:rsidR="00074144" w:rsidRDefault="004655C2" w:rsidP="00592793">
      <w:pPr>
        <w:spacing w:line="360" w:lineRule="auto"/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1、</w:t>
      </w:r>
      <w:r w:rsidR="00074144" w:rsidRPr="00CD680D">
        <w:rPr>
          <w:rFonts w:ascii="微软雅黑" w:eastAsia="微软雅黑" w:hAnsi="微软雅黑" w:hint="eastAsia"/>
          <w:color w:val="000000"/>
          <w:sz w:val="24"/>
          <w:szCs w:val="24"/>
        </w:rPr>
        <w:t>使用本文档前，文档使用者有责任核实当前版本的有效性。</w:t>
      </w:r>
      <w:r w:rsidR="00592793">
        <w:rPr>
          <w:rFonts w:ascii="微软雅黑" w:eastAsia="微软雅黑" w:hAnsi="微软雅黑" w:hint="eastAsia"/>
          <w:color w:val="000000"/>
          <w:sz w:val="24"/>
          <w:szCs w:val="24"/>
        </w:rPr>
        <w:t>如有异议请及时联系</w:t>
      </w:r>
      <w:r w:rsidR="00800D08">
        <w:rPr>
          <w:rFonts w:ascii="微软雅黑" w:eastAsia="微软雅黑" w:hAnsi="微软雅黑" w:hint="eastAsia"/>
          <w:color w:val="000000"/>
          <w:sz w:val="24"/>
          <w:szCs w:val="24"/>
        </w:rPr>
        <w:t>19旅行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相关人员，否则均按文档标准处理；</w:t>
      </w:r>
    </w:p>
    <w:p w:rsidR="00740BB3" w:rsidRPr="00740BB3" w:rsidRDefault="004655C2" w:rsidP="00740BB3">
      <w:pPr>
        <w:spacing w:line="360" w:lineRule="auto"/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2、本文档在使用过程中有可能进行更新，如商户接收到新版本则以最新版本内容为准；</w:t>
      </w:r>
    </w:p>
    <w:p w:rsidR="004655C2" w:rsidRPr="00CD680D" w:rsidRDefault="00740BB3" w:rsidP="00592793">
      <w:pPr>
        <w:spacing w:line="360" w:lineRule="auto"/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3</w:t>
      </w:r>
      <w:r w:rsidR="004655C2">
        <w:rPr>
          <w:rFonts w:ascii="微软雅黑" w:eastAsia="微软雅黑" w:hAnsi="微软雅黑" w:hint="eastAsia"/>
          <w:color w:val="000000"/>
          <w:sz w:val="24"/>
          <w:szCs w:val="24"/>
        </w:rPr>
        <w:t>、本文档最终解释权归北京酷游航空服务有限公司所有。</w:t>
      </w:r>
    </w:p>
    <w:p w:rsidR="00074144" w:rsidRPr="00CD680D" w:rsidRDefault="00074144" w:rsidP="00FC04D1">
      <w:pPr>
        <w:pStyle w:val="2"/>
        <w:numPr>
          <w:ilvl w:val="0"/>
          <w:numId w:val="0"/>
        </w:numPr>
        <w:ind w:left="576" w:hanging="576"/>
      </w:pPr>
      <w:bookmarkStart w:id="10" w:name="_Toc305931520"/>
      <w:bookmarkStart w:id="11" w:name="_Toc306307528"/>
      <w:bookmarkStart w:id="12" w:name="_Toc356391630"/>
      <w:bookmarkStart w:id="13" w:name="_Toc392189706"/>
      <w:bookmarkStart w:id="14" w:name="_Toc393789627"/>
      <w:r w:rsidRPr="00CD680D">
        <w:rPr>
          <w:rFonts w:hint="eastAsia"/>
        </w:rPr>
        <w:t>修改记录</w:t>
      </w:r>
      <w:bookmarkEnd w:id="10"/>
      <w:bookmarkEnd w:id="11"/>
      <w:bookmarkEnd w:id="12"/>
      <w:bookmarkEnd w:id="13"/>
      <w:bookmarkEnd w:id="14"/>
    </w:p>
    <w:p w:rsidR="00074144" w:rsidRPr="00CD680D" w:rsidRDefault="00074144" w:rsidP="00074144">
      <w:pPr>
        <w:spacing w:line="360" w:lineRule="auto"/>
        <w:rPr>
          <w:rFonts w:ascii="微软雅黑" w:eastAsia="微软雅黑" w:hAnsi="微软雅黑"/>
          <w:color w:val="000000"/>
          <w:sz w:val="24"/>
          <w:szCs w:val="24"/>
        </w:rPr>
      </w:pPr>
      <w:r w:rsidRPr="00CD680D">
        <w:rPr>
          <w:rFonts w:ascii="微软雅黑" w:eastAsia="微软雅黑" w:hAnsi="微软雅黑" w:hint="eastAsia"/>
          <w:color w:val="000000"/>
          <w:sz w:val="24"/>
          <w:szCs w:val="24"/>
        </w:rPr>
        <w:t>对本文档所有修改都应按修改时间顺序记录在此。</w:t>
      </w:r>
    </w:p>
    <w:tbl>
      <w:tblPr>
        <w:tblW w:w="86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005"/>
        <w:gridCol w:w="1561"/>
        <w:gridCol w:w="3826"/>
        <w:gridCol w:w="2268"/>
      </w:tblGrid>
      <w:tr w:rsidR="00074144" w:rsidRPr="00CD680D" w:rsidTr="00270DFC">
        <w:tc>
          <w:tcPr>
            <w:tcW w:w="1005" w:type="dxa"/>
            <w:tcBorders>
              <w:top w:val="single" w:sz="12" w:space="0" w:color="000000"/>
            </w:tcBorders>
            <w:shd w:val="clear" w:color="auto" w:fill="E6E6E6"/>
          </w:tcPr>
          <w:p w:rsidR="00074144" w:rsidRPr="00CD680D" w:rsidRDefault="00074144" w:rsidP="00B33486">
            <w:pPr>
              <w:pStyle w:val="-"/>
              <w:spacing w:line="360" w:lineRule="auto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1561" w:type="dxa"/>
            <w:tcBorders>
              <w:top w:val="single" w:sz="12" w:space="0" w:color="000000"/>
            </w:tcBorders>
            <w:shd w:val="clear" w:color="auto" w:fill="E6E6E6"/>
          </w:tcPr>
          <w:p w:rsidR="00074144" w:rsidRPr="00CD680D" w:rsidRDefault="00074144" w:rsidP="00B33486">
            <w:pPr>
              <w:pStyle w:val="-"/>
              <w:spacing w:line="360" w:lineRule="auto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3826" w:type="dxa"/>
            <w:tcBorders>
              <w:top w:val="single" w:sz="12" w:space="0" w:color="000000"/>
            </w:tcBorders>
            <w:shd w:val="clear" w:color="auto" w:fill="E6E6E6"/>
          </w:tcPr>
          <w:p w:rsidR="00074144" w:rsidRPr="00CD680D" w:rsidRDefault="00074144" w:rsidP="00B33486">
            <w:pPr>
              <w:pStyle w:val="-"/>
              <w:spacing w:line="360" w:lineRule="auto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2268" w:type="dxa"/>
            <w:tcBorders>
              <w:top w:val="single" w:sz="12" w:space="0" w:color="000000"/>
            </w:tcBorders>
            <w:shd w:val="clear" w:color="auto" w:fill="E6E6E6"/>
          </w:tcPr>
          <w:p w:rsidR="00074144" w:rsidRPr="00CD680D" w:rsidRDefault="00074144" w:rsidP="00B33486">
            <w:pPr>
              <w:pStyle w:val="-"/>
              <w:spacing w:line="360" w:lineRule="auto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074144" w:rsidRPr="00CD680D" w:rsidTr="00270DFC">
        <w:tc>
          <w:tcPr>
            <w:tcW w:w="1005" w:type="dxa"/>
          </w:tcPr>
          <w:p w:rsidR="00074144" w:rsidRPr="00CD680D" w:rsidRDefault="00074144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&lt;1.0&gt;</w:t>
            </w:r>
          </w:p>
        </w:tc>
        <w:tc>
          <w:tcPr>
            <w:tcW w:w="1561" w:type="dxa"/>
          </w:tcPr>
          <w:p w:rsidR="00074144" w:rsidRPr="00CD680D" w:rsidRDefault="00074144" w:rsidP="007F25B5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201</w:t>
            </w:r>
            <w:r w:rsidR="00B60CE1" w:rsidRPr="00CD680D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B60CE1" w:rsidRPr="00CD680D"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  <w:r w:rsidR="0025115B">
              <w:rPr>
                <w:rFonts w:ascii="微软雅黑" w:eastAsia="微软雅黑" w:hAnsi="微软雅黑" w:hint="eastAsia"/>
                <w:color w:val="000000"/>
                <w:szCs w:val="21"/>
              </w:rPr>
              <w:t>5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592793"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 w:rsidR="0025115B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3826" w:type="dxa"/>
          </w:tcPr>
          <w:p w:rsidR="00074144" w:rsidRPr="00CD680D" w:rsidRDefault="00074144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&lt;</w:t>
            </w:r>
            <w:r w:rsidRPr="00CD680D">
              <w:rPr>
                <w:rFonts w:ascii="微软雅黑" w:eastAsia="微软雅黑" w:hAnsi="微软雅黑" w:hint="eastAsia"/>
                <w:color w:val="000000"/>
                <w:szCs w:val="21"/>
              </w:rPr>
              <w:t>初稿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&gt;</w:t>
            </w:r>
          </w:p>
        </w:tc>
        <w:tc>
          <w:tcPr>
            <w:tcW w:w="2268" w:type="dxa"/>
          </w:tcPr>
          <w:p w:rsidR="00074144" w:rsidRPr="00CD680D" w:rsidRDefault="00592793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赵旭东</w:t>
            </w:r>
          </w:p>
        </w:tc>
      </w:tr>
      <w:tr w:rsidR="0025115B" w:rsidRPr="00CD680D" w:rsidTr="00270DFC">
        <w:tc>
          <w:tcPr>
            <w:tcW w:w="1005" w:type="dxa"/>
          </w:tcPr>
          <w:p w:rsidR="0025115B" w:rsidRPr="00CD680D" w:rsidRDefault="0025115B" w:rsidP="00032D10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.0&gt;</w:t>
            </w:r>
          </w:p>
        </w:tc>
        <w:tc>
          <w:tcPr>
            <w:tcW w:w="1561" w:type="dxa"/>
          </w:tcPr>
          <w:p w:rsidR="0025115B" w:rsidRPr="00CD680D" w:rsidRDefault="0025115B" w:rsidP="00032D10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201</w:t>
            </w:r>
            <w:r w:rsidRPr="00CD680D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Pr="00CD680D">
              <w:rPr>
                <w:rFonts w:ascii="微软雅黑" w:eastAsia="微软雅黑" w:hAnsi="微软雅黑" w:hint="eastAsia"/>
                <w:color w:val="000000"/>
                <w:szCs w:val="21"/>
              </w:rPr>
              <w:t>07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21</w:t>
            </w:r>
          </w:p>
        </w:tc>
        <w:tc>
          <w:tcPr>
            <w:tcW w:w="3826" w:type="dxa"/>
          </w:tcPr>
          <w:p w:rsidR="0025115B" w:rsidRPr="00CD680D" w:rsidRDefault="0025115B" w:rsidP="00032D10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二</w:t>
            </w:r>
            <w:r w:rsidRPr="00CD680D">
              <w:rPr>
                <w:rFonts w:ascii="微软雅黑" w:eastAsia="微软雅黑" w:hAnsi="微软雅黑" w:hint="eastAsia"/>
                <w:color w:val="000000"/>
                <w:szCs w:val="21"/>
              </w:rPr>
              <w:t>稿</w:t>
            </w:r>
            <w:r w:rsidRPr="00CD680D">
              <w:rPr>
                <w:rFonts w:ascii="微软雅黑" w:eastAsia="微软雅黑" w:hAnsi="微软雅黑"/>
                <w:color w:val="000000"/>
                <w:szCs w:val="21"/>
              </w:rPr>
              <w:t>&gt;</w:t>
            </w:r>
          </w:p>
        </w:tc>
        <w:tc>
          <w:tcPr>
            <w:tcW w:w="2268" w:type="dxa"/>
          </w:tcPr>
          <w:p w:rsidR="0025115B" w:rsidRPr="00CD680D" w:rsidRDefault="0025115B" w:rsidP="00032D10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赵旭东</w:t>
            </w:r>
          </w:p>
        </w:tc>
      </w:tr>
      <w:tr w:rsidR="0025115B" w:rsidRPr="00CD680D" w:rsidTr="00270DFC">
        <w:tc>
          <w:tcPr>
            <w:tcW w:w="1005" w:type="dxa"/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61" w:type="dxa"/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3826" w:type="dxa"/>
          </w:tcPr>
          <w:p w:rsidR="0025115B" w:rsidRPr="00CD680D" w:rsidRDefault="0025115B" w:rsidP="002C4EA8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268" w:type="dxa"/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5115B" w:rsidRPr="00CD680D" w:rsidTr="00270DFC">
        <w:tc>
          <w:tcPr>
            <w:tcW w:w="1005" w:type="dxa"/>
            <w:tcBorders>
              <w:bottom w:val="single" w:sz="12" w:space="0" w:color="000000"/>
            </w:tcBorders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3826" w:type="dxa"/>
            <w:tcBorders>
              <w:bottom w:val="single" w:sz="12" w:space="0" w:color="000000"/>
            </w:tcBorders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:rsidR="0025115B" w:rsidRPr="00CD680D" w:rsidRDefault="0025115B" w:rsidP="00B33486">
            <w:pPr>
              <w:pStyle w:val="-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:rsidR="00074144" w:rsidRPr="00CD680D" w:rsidRDefault="00074144" w:rsidP="00074144">
      <w:pPr>
        <w:rPr>
          <w:rFonts w:ascii="微软雅黑" w:eastAsia="微软雅黑" w:hAnsi="微软雅黑"/>
        </w:rPr>
      </w:pPr>
    </w:p>
    <w:p w:rsidR="00074144" w:rsidRPr="00CD680D" w:rsidRDefault="00074144" w:rsidP="00074144">
      <w:pPr>
        <w:widowControl/>
        <w:jc w:val="left"/>
        <w:rPr>
          <w:rFonts w:ascii="微软雅黑" w:eastAsia="微软雅黑" w:hAnsi="微软雅黑"/>
        </w:rPr>
      </w:pPr>
      <w:r w:rsidRPr="00CD680D">
        <w:rPr>
          <w:rFonts w:ascii="微软雅黑" w:eastAsia="微软雅黑" w:hAnsi="微软雅黑"/>
        </w:rPr>
        <w:br w:type="page"/>
      </w:r>
    </w:p>
    <w:p w:rsidR="0067668D" w:rsidRPr="00CD680D" w:rsidRDefault="0067668D" w:rsidP="0067668D">
      <w:pPr>
        <w:jc w:val="center"/>
        <w:rPr>
          <w:rFonts w:ascii="微软雅黑" w:eastAsia="微软雅黑" w:hAnsi="微软雅黑"/>
          <w:b/>
        </w:rPr>
      </w:pPr>
      <w:bookmarkStart w:id="15" w:name="_Toc392189707"/>
      <w:r w:rsidRPr="00CD680D">
        <w:rPr>
          <w:rFonts w:ascii="微软雅黑" w:eastAsia="微软雅黑" w:hAnsi="微软雅黑" w:hint="eastAsia"/>
          <w:b/>
        </w:rPr>
        <w:lastRenderedPageBreak/>
        <w:t>目         录</w:t>
      </w:r>
    </w:p>
    <w:p w:rsidR="0074177C" w:rsidRDefault="00E9287D">
      <w:pPr>
        <w:pStyle w:val="10"/>
        <w:rPr>
          <w:noProof/>
        </w:rPr>
      </w:pPr>
      <w:r w:rsidRPr="00E9287D">
        <w:rPr>
          <w:rFonts w:ascii="微软雅黑" w:eastAsia="微软雅黑" w:hAnsi="微软雅黑"/>
          <w:b/>
        </w:rPr>
        <w:fldChar w:fldCharType="begin"/>
      </w:r>
      <w:r w:rsidR="0067668D" w:rsidRPr="00CD680D">
        <w:rPr>
          <w:rFonts w:ascii="微软雅黑" w:eastAsia="微软雅黑" w:hAnsi="微软雅黑"/>
          <w:b/>
        </w:rPr>
        <w:instrText xml:space="preserve"> </w:instrText>
      </w:r>
      <w:r w:rsidR="0067668D" w:rsidRPr="00CD680D">
        <w:rPr>
          <w:rFonts w:ascii="微软雅黑" w:eastAsia="微软雅黑" w:hAnsi="微软雅黑" w:hint="eastAsia"/>
          <w:b/>
        </w:rPr>
        <w:instrText>TOC \o "1-2" \h \z \u</w:instrText>
      </w:r>
      <w:r w:rsidR="0067668D" w:rsidRPr="00CD680D">
        <w:rPr>
          <w:rFonts w:ascii="微软雅黑" w:eastAsia="微软雅黑" w:hAnsi="微软雅黑"/>
          <w:b/>
        </w:rPr>
        <w:instrText xml:space="preserve"> </w:instrText>
      </w:r>
      <w:r w:rsidRPr="00E9287D">
        <w:rPr>
          <w:rFonts w:ascii="微软雅黑" w:eastAsia="微软雅黑" w:hAnsi="微软雅黑"/>
          <w:b/>
        </w:rPr>
        <w:fldChar w:fldCharType="separate"/>
      </w:r>
      <w:hyperlink w:anchor="_Toc393789625" w:history="1">
        <w:r w:rsidR="0074177C" w:rsidRPr="00BA27F2">
          <w:rPr>
            <w:rStyle w:val="ae"/>
            <w:rFonts w:hint="eastAsia"/>
            <w:noProof/>
          </w:rPr>
          <w:t>文档信息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26" w:history="1">
        <w:r w:rsidR="0074177C" w:rsidRPr="00BA27F2">
          <w:rPr>
            <w:rStyle w:val="ae"/>
            <w:rFonts w:hint="eastAsia"/>
            <w:noProof/>
          </w:rPr>
          <w:t>核实文档版本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27" w:history="1">
        <w:r w:rsidR="0074177C" w:rsidRPr="00BA27F2">
          <w:rPr>
            <w:rStyle w:val="ae"/>
            <w:rFonts w:hint="eastAsia"/>
            <w:noProof/>
          </w:rPr>
          <w:t>修改记录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10"/>
        <w:rPr>
          <w:noProof/>
        </w:rPr>
      </w:pPr>
      <w:hyperlink w:anchor="_Toc393789628" w:history="1">
        <w:r w:rsidR="0074177C" w:rsidRPr="00BA27F2">
          <w:rPr>
            <w:rStyle w:val="ae"/>
            <w:noProof/>
          </w:rPr>
          <w:t>1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前言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29" w:history="1">
        <w:r w:rsidR="0074177C" w:rsidRPr="00BA27F2">
          <w:rPr>
            <w:rStyle w:val="ae"/>
            <w:noProof/>
          </w:rPr>
          <w:t>1.1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业务背景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0" w:history="1">
        <w:r w:rsidR="0074177C" w:rsidRPr="00BA27F2">
          <w:rPr>
            <w:rStyle w:val="ae"/>
            <w:noProof/>
          </w:rPr>
          <w:t>1.2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参考文档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1" w:history="1">
        <w:r w:rsidR="0074177C" w:rsidRPr="00BA27F2">
          <w:rPr>
            <w:rStyle w:val="ae"/>
            <w:noProof/>
          </w:rPr>
          <w:t>1.3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名词定义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2" w:history="1">
        <w:r w:rsidR="0074177C" w:rsidRPr="00BA27F2">
          <w:rPr>
            <w:rStyle w:val="ae"/>
            <w:noProof/>
          </w:rPr>
          <w:t>1.4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业务约束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10"/>
        <w:rPr>
          <w:noProof/>
        </w:rPr>
      </w:pPr>
      <w:hyperlink w:anchor="_Toc393789633" w:history="1">
        <w:r w:rsidR="0074177C" w:rsidRPr="00BA27F2">
          <w:rPr>
            <w:rStyle w:val="ae"/>
            <w:noProof/>
          </w:rPr>
          <w:t>2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概述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4" w:history="1">
        <w:r w:rsidR="0074177C" w:rsidRPr="00BA27F2">
          <w:rPr>
            <w:rStyle w:val="ae"/>
            <w:noProof/>
          </w:rPr>
          <w:t>2.1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业务概述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5" w:history="1">
        <w:r w:rsidR="0074177C" w:rsidRPr="00BA27F2">
          <w:rPr>
            <w:rStyle w:val="ae"/>
            <w:noProof/>
          </w:rPr>
          <w:t>2.2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角色分工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10"/>
        <w:rPr>
          <w:noProof/>
        </w:rPr>
      </w:pPr>
      <w:hyperlink w:anchor="_Toc393789636" w:history="1">
        <w:r w:rsidR="0074177C" w:rsidRPr="00BA27F2">
          <w:rPr>
            <w:rStyle w:val="ae"/>
            <w:noProof/>
          </w:rPr>
          <w:t>3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业务功能需求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7" w:history="1">
        <w:r w:rsidR="0074177C" w:rsidRPr="00BA27F2">
          <w:rPr>
            <w:rStyle w:val="ae"/>
            <w:noProof/>
          </w:rPr>
          <w:t>3.1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整体概念图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8" w:history="1">
        <w:r w:rsidR="0074177C" w:rsidRPr="00BA27F2">
          <w:rPr>
            <w:rStyle w:val="ae"/>
            <w:noProof/>
          </w:rPr>
          <w:t>3.2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余票查询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39" w:history="1">
        <w:r w:rsidR="0074177C" w:rsidRPr="00BA27F2">
          <w:rPr>
            <w:rStyle w:val="ae"/>
            <w:noProof/>
          </w:rPr>
          <w:t>3.3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查询途经站信息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0" w:history="1">
        <w:r w:rsidR="0074177C" w:rsidRPr="00BA27F2">
          <w:rPr>
            <w:rStyle w:val="ae"/>
            <w:noProof/>
          </w:rPr>
          <w:t>3.4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下订单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1" w:history="1">
        <w:r w:rsidR="0074177C" w:rsidRPr="00BA27F2">
          <w:rPr>
            <w:rStyle w:val="ae"/>
            <w:noProof/>
          </w:rPr>
          <w:t>3.5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订单处理异步通知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2" w:history="1">
        <w:r w:rsidR="0074177C" w:rsidRPr="00BA27F2">
          <w:rPr>
            <w:rStyle w:val="ae"/>
            <w:noProof/>
          </w:rPr>
          <w:t>3.6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订单查询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3" w:history="1">
        <w:r w:rsidR="0074177C" w:rsidRPr="00BA27F2">
          <w:rPr>
            <w:rStyle w:val="ae"/>
            <w:noProof/>
          </w:rPr>
          <w:t>3.7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退票退款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4" w:history="1">
        <w:r w:rsidR="0074177C" w:rsidRPr="00BA27F2">
          <w:rPr>
            <w:rStyle w:val="ae"/>
            <w:noProof/>
          </w:rPr>
          <w:t>3.8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退票退款异步通知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5" w:history="1">
        <w:r w:rsidR="0074177C" w:rsidRPr="00BA27F2">
          <w:rPr>
            <w:rStyle w:val="ae"/>
            <w:noProof/>
          </w:rPr>
          <w:t>3.9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对账流程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10"/>
        <w:rPr>
          <w:noProof/>
        </w:rPr>
      </w:pPr>
      <w:hyperlink w:anchor="_Toc393789646" w:history="1">
        <w:r w:rsidR="0074177C" w:rsidRPr="00BA27F2">
          <w:rPr>
            <w:rStyle w:val="ae"/>
            <w:noProof/>
          </w:rPr>
          <w:t>4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非功能需求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7" w:history="1">
        <w:r w:rsidR="0074177C" w:rsidRPr="00BA27F2">
          <w:rPr>
            <w:rStyle w:val="ae"/>
            <w:noProof/>
          </w:rPr>
          <w:t>4.1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软件需求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177C" w:rsidRDefault="00E9287D">
      <w:pPr>
        <w:pStyle w:val="20"/>
        <w:rPr>
          <w:noProof/>
        </w:rPr>
      </w:pPr>
      <w:hyperlink w:anchor="_Toc393789648" w:history="1">
        <w:r w:rsidR="0074177C" w:rsidRPr="00BA27F2">
          <w:rPr>
            <w:rStyle w:val="ae"/>
            <w:noProof/>
          </w:rPr>
          <w:t>4.2</w:t>
        </w:r>
        <w:r w:rsidR="0074177C">
          <w:rPr>
            <w:noProof/>
          </w:rPr>
          <w:tab/>
        </w:r>
        <w:r w:rsidR="0074177C" w:rsidRPr="00BA27F2">
          <w:rPr>
            <w:rStyle w:val="ae"/>
            <w:rFonts w:hint="eastAsia"/>
            <w:noProof/>
          </w:rPr>
          <w:t>硬件需求</w:t>
        </w:r>
        <w:r w:rsidR="007417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177C">
          <w:rPr>
            <w:noProof/>
            <w:webHidden/>
          </w:rPr>
          <w:instrText xml:space="preserve"> PAGEREF _Toc393789648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177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668D" w:rsidRPr="00CD680D" w:rsidRDefault="00E9287D" w:rsidP="0067668D">
      <w:pPr>
        <w:rPr>
          <w:rFonts w:ascii="微软雅黑" w:eastAsia="微软雅黑" w:hAnsi="微软雅黑"/>
        </w:rPr>
      </w:pPr>
      <w:r w:rsidRPr="00CD680D">
        <w:rPr>
          <w:rFonts w:ascii="微软雅黑" w:eastAsia="微软雅黑" w:hAnsi="微软雅黑"/>
        </w:rPr>
        <w:fldChar w:fldCharType="end"/>
      </w:r>
    </w:p>
    <w:p w:rsidR="0067668D" w:rsidRPr="00CD680D" w:rsidRDefault="0067668D" w:rsidP="0067668D">
      <w:pPr>
        <w:rPr>
          <w:rFonts w:ascii="微软雅黑" w:eastAsia="微软雅黑" w:hAnsi="微软雅黑"/>
        </w:rPr>
      </w:pPr>
    </w:p>
    <w:p w:rsidR="0067668D" w:rsidRPr="00CD680D" w:rsidRDefault="0067668D" w:rsidP="0067668D">
      <w:pPr>
        <w:rPr>
          <w:rFonts w:ascii="微软雅黑" w:eastAsia="微软雅黑" w:hAnsi="微软雅黑"/>
        </w:rPr>
      </w:pPr>
    </w:p>
    <w:p w:rsidR="0067668D" w:rsidRPr="00CD680D" w:rsidRDefault="0067668D" w:rsidP="0067668D">
      <w:pPr>
        <w:rPr>
          <w:rFonts w:ascii="微软雅黑" w:eastAsia="微软雅黑" w:hAnsi="微软雅黑"/>
        </w:rPr>
      </w:pPr>
    </w:p>
    <w:p w:rsidR="0067668D" w:rsidRPr="00CD680D" w:rsidRDefault="0067668D" w:rsidP="0067668D">
      <w:pPr>
        <w:rPr>
          <w:rFonts w:ascii="微软雅黑" w:eastAsia="微软雅黑" w:hAnsi="微软雅黑"/>
        </w:rPr>
      </w:pPr>
    </w:p>
    <w:p w:rsidR="005C6F89" w:rsidRPr="00CD680D" w:rsidRDefault="004F5086" w:rsidP="0067668D">
      <w:pPr>
        <w:pStyle w:val="1"/>
      </w:pPr>
      <w:bookmarkStart w:id="16" w:name="_Toc393789628"/>
      <w:r w:rsidRPr="00CD680D">
        <w:rPr>
          <w:rFonts w:hint="eastAsia"/>
        </w:rPr>
        <w:t>前言</w:t>
      </w:r>
      <w:bookmarkStart w:id="17" w:name="_GoBack"/>
      <w:bookmarkEnd w:id="15"/>
      <w:bookmarkEnd w:id="16"/>
      <w:bookmarkEnd w:id="17"/>
    </w:p>
    <w:p w:rsidR="0052599A" w:rsidRPr="00CD680D" w:rsidRDefault="0052599A" w:rsidP="004F5086">
      <w:pPr>
        <w:pStyle w:val="2"/>
      </w:pPr>
      <w:bookmarkStart w:id="18" w:name="_Toc392189708"/>
      <w:bookmarkStart w:id="19" w:name="_Toc393789629"/>
      <w:r w:rsidRPr="00CD680D">
        <w:rPr>
          <w:rFonts w:hint="eastAsia"/>
        </w:rPr>
        <w:t>业务背景</w:t>
      </w:r>
      <w:bookmarkEnd w:id="18"/>
      <w:bookmarkEnd w:id="19"/>
    </w:p>
    <w:p w:rsidR="00CE19C8" w:rsidRPr="00CD680D" w:rsidRDefault="00CE19C8" w:rsidP="00275E03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给酷游航空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服务有限公司的火车票业务合作商户提供更优质的服务，并且方便商户的接口对接和熟悉业务，特撰写此文档。</w:t>
      </w:r>
    </w:p>
    <w:p w:rsidR="0052599A" w:rsidRPr="00CD680D" w:rsidRDefault="00FC04D1" w:rsidP="004F5086">
      <w:pPr>
        <w:pStyle w:val="2"/>
      </w:pPr>
      <w:bookmarkStart w:id="20" w:name="_Toc392189709"/>
      <w:bookmarkStart w:id="21" w:name="_Toc393789630"/>
      <w:r w:rsidRPr="00CD680D">
        <w:rPr>
          <w:rFonts w:hint="eastAsia"/>
        </w:rPr>
        <w:t>参考文档</w:t>
      </w:r>
      <w:bookmarkEnd w:id="20"/>
      <w:bookmarkEnd w:id="21"/>
    </w:p>
    <w:p w:rsidR="00FC04D1" w:rsidRPr="00CD680D" w:rsidRDefault="00FC04D1" w:rsidP="00FC04D1">
      <w:pPr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无。</w:t>
      </w:r>
    </w:p>
    <w:p w:rsidR="000825F1" w:rsidRPr="00CD680D" w:rsidRDefault="002D19AD" w:rsidP="004F5086">
      <w:pPr>
        <w:pStyle w:val="2"/>
      </w:pPr>
      <w:bookmarkStart w:id="22" w:name="_Toc393789631"/>
      <w:r w:rsidRPr="00CD680D">
        <w:rPr>
          <w:rFonts w:hint="eastAsia"/>
        </w:rPr>
        <w:t>名词定义</w:t>
      </w:r>
      <w:bookmarkEnd w:id="22"/>
    </w:p>
    <w:p w:rsidR="00AA2B9A" w:rsidRDefault="00CE19C8" w:rsidP="00AA2B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1、19旅行：指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北京酷游航空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服务有限公司旗下的火车票业务</w:t>
      </w:r>
      <w:r w:rsidR="00B33486">
        <w:rPr>
          <w:rFonts w:ascii="微软雅黑" w:eastAsia="微软雅黑" w:hAnsi="微软雅黑" w:hint="eastAsia"/>
          <w:sz w:val="24"/>
          <w:szCs w:val="24"/>
        </w:rPr>
        <w:t>；</w:t>
      </w:r>
    </w:p>
    <w:p w:rsidR="00B33486" w:rsidRDefault="00B33486" w:rsidP="00AA2B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2、商户：是指与19</w:t>
      </w:r>
      <w:r w:rsidR="00977C9C">
        <w:rPr>
          <w:rFonts w:ascii="微软雅黑" w:eastAsia="微软雅黑" w:hAnsi="微软雅黑" w:hint="eastAsia"/>
          <w:sz w:val="24"/>
          <w:szCs w:val="24"/>
        </w:rPr>
        <w:t>旅行合作的公司；</w:t>
      </w:r>
    </w:p>
    <w:p w:rsidR="00977C9C" w:rsidRDefault="00977C9C" w:rsidP="00AA2B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3、用户：是指使用商户火车票业务的用户。</w:t>
      </w:r>
    </w:p>
    <w:p w:rsidR="00A03000" w:rsidRDefault="00A03000" w:rsidP="00A03000">
      <w:pPr>
        <w:pStyle w:val="2"/>
      </w:pPr>
      <w:bookmarkStart w:id="23" w:name="_Toc393789632"/>
      <w:r w:rsidRPr="00A03000">
        <w:rPr>
          <w:rFonts w:hint="eastAsia"/>
        </w:rPr>
        <w:t>业务</w:t>
      </w:r>
      <w:r>
        <w:rPr>
          <w:rFonts w:hint="eastAsia"/>
        </w:rPr>
        <w:t>约束</w:t>
      </w:r>
      <w:bookmarkEnd w:id="23"/>
    </w:p>
    <w:p w:rsidR="00A03000" w:rsidRPr="004E5106" w:rsidRDefault="004E5106" w:rsidP="004E51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A03000" w:rsidRPr="004E5106">
        <w:rPr>
          <w:rFonts w:ascii="微软雅黑" w:eastAsia="微软雅黑" w:hAnsi="微软雅黑" w:hint="eastAsia"/>
          <w:sz w:val="24"/>
          <w:szCs w:val="24"/>
        </w:rPr>
        <w:t>每张订单最多只能购买5张火车票，最少1张</w:t>
      </w:r>
      <w:r w:rsidR="00922359">
        <w:rPr>
          <w:rFonts w:ascii="微软雅黑" w:eastAsia="微软雅黑" w:hAnsi="微软雅黑" w:hint="eastAsia"/>
          <w:sz w:val="24"/>
          <w:szCs w:val="24"/>
        </w:rPr>
        <w:t>；</w:t>
      </w:r>
    </w:p>
    <w:p w:rsidR="00A03000" w:rsidRDefault="004E5106" w:rsidP="004E51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Pr="004E5106">
        <w:rPr>
          <w:rFonts w:ascii="微软雅黑" w:eastAsia="微软雅黑" w:hAnsi="微软雅黑" w:hint="eastAsia"/>
          <w:sz w:val="24"/>
          <w:szCs w:val="24"/>
        </w:rPr>
        <w:t>保险</w:t>
      </w:r>
      <w:r>
        <w:rPr>
          <w:rFonts w:ascii="微软雅黑" w:eastAsia="微软雅黑" w:hAnsi="微软雅黑" w:hint="eastAsia"/>
          <w:sz w:val="24"/>
          <w:szCs w:val="24"/>
        </w:rPr>
        <w:t>每人20元，一张订单若买保险则全买，若不买保险则全不买，不允许订单内部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分购买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保险</w:t>
      </w:r>
      <w:r w:rsidR="00922359">
        <w:rPr>
          <w:rFonts w:ascii="微软雅黑" w:eastAsia="微软雅黑" w:hAnsi="微软雅黑" w:hint="eastAsia"/>
          <w:sz w:val="24"/>
          <w:szCs w:val="24"/>
        </w:rPr>
        <w:t>；</w:t>
      </w:r>
    </w:p>
    <w:p w:rsidR="00922359" w:rsidRDefault="00922359" w:rsidP="004E51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3、目前不支持购买学生票；</w:t>
      </w:r>
    </w:p>
    <w:p w:rsidR="00922359" w:rsidRDefault="00922359" w:rsidP="004E51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4、儿童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票统一暂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收成人票价格，购票成功后19旅行自动给商户返还差价；</w:t>
      </w:r>
    </w:p>
    <w:p w:rsidR="00922359" w:rsidRPr="004E5106" w:rsidRDefault="00922359" w:rsidP="004E51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5、卧铺统一收取下铺价格，待购票成功后19旅行自动给商户返还差价。</w:t>
      </w:r>
    </w:p>
    <w:p w:rsidR="00FC04D1" w:rsidRPr="00CD680D" w:rsidRDefault="00FC04D1" w:rsidP="00FC04D1">
      <w:pPr>
        <w:pStyle w:val="1"/>
      </w:pPr>
      <w:bookmarkStart w:id="24" w:name="_Toc392189711"/>
      <w:bookmarkStart w:id="25" w:name="_Toc393789633"/>
      <w:r w:rsidRPr="00CD680D">
        <w:rPr>
          <w:rFonts w:hint="eastAsia"/>
        </w:rPr>
        <w:lastRenderedPageBreak/>
        <w:t>概述</w:t>
      </w:r>
      <w:bookmarkEnd w:id="24"/>
      <w:bookmarkEnd w:id="25"/>
    </w:p>
    <w:p w:rsidR="00FC04D1" w:rsidRPr="00CD680D" w:rsidRDefault="00FC04D1" w:rsidP="00FC04D1">
      <w:pPr>
        <w:pStyle w:val="2"/>
      </w:pPr>
      <w:bookmarkStart w:id="26" w:name="_Toc392189712"/>
      <w:bookmarkStart w:id="27" w:name="_Toc393789634"/>
      <w:r w:rsidRPr="00CD680D">
        <w:rPr>
          <w:rFonts w:hint="eastAsia"/>
        </w:rPr>
        <w:t>业务概述</w:t>
      </w:r>
      <w:bookmarkEnd w:id="26"/>
      <w:bookmarkEnd w:id="27"/>
    </w:p>
    <w:p w:rsidR="00CE19C8" w:rsidRPr="00CD680D" w:rsidRDefault="00CE19C8" w:rsidP="00DF787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以接口合作的方式实现业务对接，用以支撑合作商户的火车票业务输入/输出，通过商户与19旅行的相互交互，实现火车票业务的查询、订购、退票、退款等功能。</w:t>
      </w:r>
    </w:p>
    <w:p w:rsidR="00FC04D1" w:rsidRPr="00CD680D" w:rsidRDefault="00FC04D1" w:rsidP="00FC04D1">
      <w:pPr>
        <w:pStyle w:val="2"/>
      </w:pPr>
      <w:bookmarkStart w:id="28" w:name="_Toc392189713"/>
      <w:bookmarkStart w:id="29" w:name="_Toc393789635"/>
      <w:r w:rsidRPr="00CD680D">
        <w:rPr>
          <w:rFonts w:hint="eastAsia"/>
        </w:rPr>
        <w:t>角色分工</w:t>
      </w:r>
      <w:bookmarkEnd w:id="28"/>
      <w:bookmarkEnd w:id="29"/>
    </w:p>
    <w:p w:rsidR="00FC04D1" w:rsidRPr="00CE19C8" w:rsidRDefault="00E240D7" w:rsidP="00A700DD">
      <w:pPr>
        <w:pStyle w:val="a6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合作商户：负责商户本身</w:t>
      </w:r>
      <w:r w:rsidR="00CE19C8" w:rsidRPr="00CE19C8">
        <w:rPr>
          <w:rFonts w:ascii="微软雅黑" w:eastAsia="微软雅黑" w:hAnsi="微软雅黑" w:hint="eastAsia"/>
          <w:sz w:val="24"/>
          <w:szCs w:val="24"/>
        </w:rPr>
        <w:t>火车票项目的接入，通过接口方式与</w:t>
      </w:r>
      <w:r w:rsidR="00CE19C8">
        <w:rPr>
          <w:rFonts w:ascii="微软雅黑" w:eastAsia="微软雅黑" w:hAnsi="微软雅黑" w:hint="eastAsia"/>
          <w:sz w:val="24"/>
          <w:szCs w:val="24"/>
        </w:rPr>
        <w:t>19旅行对接</w:t>
      </w:r>
      <w:r w:rsidR="00CE19C8" w:rsidRPr="00CE19C8">
        <w:rPr>
          <w:rFonts w:ascii="微软雅黑" w:eastAsia="微软雅黑" w:hAnsi="微软雅黑" w:hint="eastAsia"/>
          <w:sz w:val="24"/>
          <w:szCs w:val="24"/>
        </w:rPr>
        <w:t>，实现自身业务的</w:t>
      </w:r>
      <w:r w:rsidR="00FC04D1" w:rsidRPr="00CE19C8">
        <w:rPr>
          <w:rFonts w:ascii="微软雅黑" w:eastAsia="微软雅黑" w:hAnsi="微软雅黑" w:hint="eastAsia"/>
          <w:sz w:val="24"/>
          <w:szCs w:val="24"/>
        </w:rPr>
        <w:t>能力输出</w:t>
      </w:r>
      <w:r>
        <w:rPr>
          <w:rFonts w:ascii="微软雅黑" w:eastAsia="微软雅黑" w:hAnsi="微软雅黑" w:hint="eastAsia"/>
          <w:sz w:val="24"/>
          <w:szCs w:val="24"/>
        </w:rPr>
        <w:t>、支付等</w:t>
      </w:r>
      <w:r w:rsidR="00CE19C8" w:rsidRPr="00CE19C8">
        <w:rPr>
          <w:rFonts w:ascii="微软雅黑" w:eastAsia="微软雅黑" w:hAnsi="微软雅黑" w:hint="eastAsia"/>
          <w:sz w:val="24"/>
          <w:szCs w:val="24"/>
        </w:rPr>
        <w:t>功能</w:t>
      </w:r>
      <w:r w:rsidR="00FC04D1" w:rsidRPr="00CE19C8">
        <w:rPr>
          <w:rFonts w:ascii="微软雅黑" w:eastAsia="微软雅黑" w:hAnsi="微软雅黑" w:hint="eastAsia"/>
          <w:sz w:val="24"/>
          <w:szCs w:val="24"/>
        </w:rPr>
        <w:t>。</w:t>
      </w:r>
    </w:p>
    <w:p w:rsidR="00FC04D1" w:rsidRPr="00CD680D" w:rsidRDefault="00CE19C8" w:rsidP="00A700DD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19旅行：负责火车票能力输出。根据商户业务</w:t>
      </w:r>
      <w:r w:rsidR="007E2324">
        <w:rPr>
          <w:rFonts w:ascii="微软雅黑" w:eastAsia="微软雅黑" w:hAnsi="微软雅黑" w:hint="eastAsia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 w:rsidR="00FC04D1" w:rsidRPr="00CD680D">
        <w:rPr>
          <w:rFonts w:ascii="微软雅黑" w:eastAsia="微软雅黑" w:hAnsi="微软雅黑" w:hint="eastAsia"/>
          <w:sz w:val="24"/>
          <w:szCs w:val="24"/>
        </w:rPr>
        <w:t>余票查询、下订单、</w:t>
      </w:r>
      <w:r>
        <w:rPr>
          <w:rFonts w:ascii="微软雅黑" w:eastAsia="微软雅黑" w:hAnsi="微软雅黑" w:hint="eastAsia"/>
          <w:sz w:val="24"/>
          <w:szCs w:val="24"/>
        </w:rPr>
        <w:t>出票、</w:t>
      </w:r>
      <w:r w:rsidR="00FC04D1" w:rsidRPr="00CD680D">
        <w:rPr>
          <w:rFonts w:ascii="微软雅黑" w:eastAsia="微软雅黑" w:hAnsi="微软雅黑" w:hint="eastAsia"/>
          <w:sz w:val="24"/>
          <w:szCs w:val="24"/>
        </w:rPr>
        <w:t>退票退款等请求。</w:t>
      </w:r>
    </w:p>
    <w:p w:rsidR="00F33B08" w:rsidRPr="00CD680D" w:rsidRDefault="00AA2B9A" w:rsidP="00122D6F">
      <w:pPr>
        <w:pStyle w:val="1"/>
      </w:pPr>
      <w:bookmarkStart w:id="30" w:name="_Toc392189714"/>
      <w:bookmarkStart w:id="31" w:name="_Toc393789636"/>
      <w:r w:rsidRPr="00CD680D">
        <w:rPr>
          <w:rFonts w:hint="eastAsia"/>
        </w:rPr>
        <w:t>业务功能需求</w:t>
      </w:r>
      <w:bookmarkEnd w:id="30"/>
      <w:bookmarkEnd w:id="31"/>
    </w:p>
    <w:p w:rsidR="00122D6F" w:rsidRPr="00CD680D" w:rsidRDefault="00672C94" w:rsidP="004F5086">
      <w:pPr>
        <w:pStyle w:val="2"/>
      </w:pPr>
      <w:bookmarkStart w:id="32" w:name="_Toc392189715"/>
      <w:bookmarkStart w:id="33" w:name="_Toc393789637"/>
      <w:r w:rsidRPr="00CD680D">
        <w:rPr>
          <w:rFonts w:hint="eastAsia"/>
        </w:rPr>
        <w:t>整</w:t>
      </w:r>
      <w:r w:rsidR="00122D6F" w:rsidRPr="00CD680D">
        <w:rPr>
          <w:rFonts w:hint="eastAsia"/>
        </w:rPr>
        <w:t>体</w:t>
      </w:r>
      <w:r w:rsidR="00AA2B9A" w:rsidRPr="00CD680D">
        <w:rPr>
          <w:rFonts w:hint="eastAsia"/>
        </w:rPr>
        <w:t>概念图</w:t>
      </w:r>
      <w:bookmarkEnd w:id="32"/>
      <w:bookmarkEnd w:id="33"/>
    </w:p>
    <w:p w:rsidR="00122D6F" w:rsidRDefault="00122D6F" w:rsidP="000825F1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6C0837" w:rsidRPr="00CD680D" w:rsidRDefault="006C0837" w:rsidP="000825F1">
      <w:pPr>
        <w:jc w:val="center"/>
        <w:rPr>
          <w:rFonts w:ascii="微软雅黑" w:eastAsia="微软雅黑" w:hAnsi="微软雅黑"/>
        </w:rPr>
      </w:pPr>
      <w:r>
        <w:object w:dxaOrig="9061" w:dyaOrig="6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6.75pt" o:ole="">
            <v:imagedata r:id="rId8" o:title=""/>
          </v:shape>
          <o:OLEObject Type="Embed" ProgID="Visio.Drawing.11" ShapeID="_x0000_i1025" DrawAspect="Content" ObjectID="_1467634453" r:id="rId9"/>
        </w:object>
      </w:r>
    </w:p>
    <w:p w:rsidR="00074144" w:rsidRPr="00CD680D" w:rsidRDefault="00AA2B9A" w:rsidP="004F5086">
      <w:pPr>
        <w:pStyle w:val="2"/>
      </w:pPr>
      <w:bookmarkStart w:id="34" w:name="_Toc392189716"/>
      <w:bookmarkStart w:id="35" w:name="_Toc393789638"/>
      <w:r w:rsidRPr="00CD680D">
        <w:rPr>
          <w:rFonts w:hint="eastAsia"/>
        </w:rPr>
        <w:t>余票查询</w:t>
      </w:r>
      <w:bookmarkEnd w:id="34"/>
      <w:bookmarkEnd w:id="35"/>
    </w:p>
    <w:p w:rsidR="001E5011" w:rsidRPr="00CD680D" w:rsidRDefault="00AA2B9A" w:rsidP="00756DE6">
      <w:pPr>
        <w:pStyle w:val="3"/>
      </w:pPr>
      <w:bookmarkStart w:id="36" w:name="_Toc392189717"/>
      <w:r w:rsidRPr="00CD680D">
        <w:rPr>
          <w:rFonts w:hint="eastAsia"/>
        </w:rPr>
        <w:t>业务流程</w:t>
      </w:r>
      <w:bookmarkEnd w:id="36"/>
    </w:p>
    <w:p w:rsidR="002D2A8D" w:rsidRDefault="002D2A8D" w:rsidP="002D2A8D">
      <w:pPr>
        <w:rPr>
          <w:rFonts w:ascii="微软雅黑" w:eastAsia="微软雅黑" w:hAnsi="微软雅黑"/>
          <w:sz w:val="24"/>
          <w:szCs w:val="24"/>
        </w:rPr>
      </w:pPr>
    </w:p>
    <w:p w:rsidR="006C0837" w:rsidRPr="00CD680D" w:rsidRDefault="006C0837" w:rsidP="002D2A8D">
      <w:pPr>
        <w:rPr>
          <w:rFonts w:ascii="微软雅黑" w:eastAsia="微软雅黑" w:hAnsi="微软雅黑"/>
        </w:rPr>
      </w:pPr>
      <w:r>
        <w:object w:dxaOrig="11960" w:dyaOrig="5266">
          <v:shape id="_x0000_i1026" type="#_x0000_t75" style="width:414.75pt;height:183pt" o:ole="">
            <v:imagedata r:id="rId10" o:title=""/>
          </v:shape>
          <o:OLEObject Type="Embed" ProgID="Visio.Drawing.11" ShapeID="_x0000_i1026" DrawAspect="Content" ObjectID="_1467634454" r:id="rId11"/>
        </w:object>
      </w:r>
    </w:p>
    <w:p w:rsidR="001B2394" w:rsidRPr="00CD680D" w:rsidRDefault="00AA2B9A" w:rsidP="00756DE6">
      <w:pPr>
        <w:pStyle w:val="3"/>
      </w:pPr>
      <w:bookmarkStart w:id="37" w:name="_Toc392189718"/>
      <w:r w:rsidRPr="00CD680D">
        <w:rPr>
          <w:rFonts w:hint="eastAsia"/>
        </w:rPr>
        <w:t>流程描述</w:t>
      </w:r>
      <w:bookmarkEnd w:id="37"/>
    </w:p>
    <w:p w:rsidR="004F31BA" w:rsidRPr="00CD680D" w:rsidRDefault="006C0837" w:rsidP="00AA2B9A">
      <w:pPr>
        <w:pStyle w:val="a6"/>
        <w:widowControl/>
        <w:numPr>
          <w:ilvl w:val="0"/>
          <w:numId w:val="13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前置条件：用户成功登录商户网站或者移动客户端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选择火车票订购业务；</w:t>
      </w:r>
    </w:p>
    <w:p w:rsidR="00AA2B9A" w:rsidRPr="00CD680D" w:rsidRDefault="00AA2B9A" w:rsidP="00AA2B9A">
      <w:pPr>
        <w:pStyle w:val="a6"/>
        <w:widowControl/>
        <w:numPr>
          <w:ilvl w:val="0"/>
          <w:numId w:val="13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用户输入出发时间、出发车站和到达车站后发起火车票余票查询请求；</w:t>
      </w:r>
    </w:p>
    <w:p w:rsidR="00AA2B9A" w:rsidRPr="00CD680D" w:rsidRDefault="006C0837" w:rsidP="00AA2B9A">
      <w:pPr>
        <w:pStyle w:val="a6"/>
        <w:widowControl/>
        <w:numPr>
          <w:ilvl w:val="0"/>
          <w:numId w:val="13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商户接收用户请求后向19旅行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发起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余票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查询请求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并传递对应参数信息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AA2B9A" w:rsidRPr="00CD680D" w:rsidRDefault="006C0837" w:rsidP="00AA2B9A">
      <w:pPr>
        <w:pStyle w:val="a6"/>
        <w:widowControl/>
        <w:numPr>
          <w:ilvl w:val="0"/>
          <w:numId w:val="13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19旅行接收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余票查询</w:t>
      </w:r>
      <w:r w:rsidR="006C777A" w:rsidRPr="00CD680D">
        <w:rPr>
          <w:rFonts w:ascii="微软雅黑" w:eastAsia="微软雅黑" w:hAnsi="微软雅黑" w:hint="eastAsia"/>
          <w:sz w:val="24"/>
          <w:szCs w:val="24"/>
        </w:rPr>
        <w:t>请求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进行查询处理，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并</w:t>
      </w:r>
      <w:r>
        <w:rPr>
          <w:rFonts w:ascii="微软雅黑" w:eastAsia="微软雅黑" w:hAnsi="微软雅黑" w:hint="eastAsia"/>
          <w:sz w:val="24"/>
          <w:szCs w:val="24"/>
        </w:rPr>
        <w:t>将余票查询结果返回给商户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AA2B9A" w:rsidRPr="00CD680D" w:rsidRDefault="006C0837" w:rsidP="00AA2B9A">
      <w:pPr>
        <w:pStyle w:val="a6"/>
        <w:widowControl/>
        <w:numPr>
          <w:ilvl w:val="0"/>
          <w:numId w:val="13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返回的余票查询结果，并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将</w:t>
      </w:r>
      <w:r w:rsidR="004F31BA" w:rsidRPr="00CD680D">
        <w:rPr>
          <w:rFonts w:ascii="微软雅黑" w:eastAsia="微软雅黑" w:hAnsi="微软雅黑" w:hint="eastAsia"/>
          <w:sz w:val="24"/>
          <w:szCs w:val="24"/>
        </w:rPr>
        <w:t>余票</w:t>
      </w:r>
      <w:r>
        <w:rPr>
          <w:rFonts w:ascii="微软雅黑" w:eastAsia="微软雅黑" w:hAnsi="微软雅黑" w:hint="eastAsia"/>
          <w:sz w:val="24"/>
          <w:szCs w:val="24"/>
        </w:rPr>
        <w:t>查询结果整理后展示给用户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D44E28" w:rsidRPr="00CD680D" w:rsidRDefault="00AA2B9A" w:rsidP="00756DE6">
      <w:pPr>
        <w:pStyle w:val="3"/>
      </w:pPr>
      <w:bookmarkStart w:id="38" w:name="_Toc392189719"/>
      <w:r w:rsidRPr="00CD680D">
        <w:rPr>
          <w:rFonts w:hint="eastAsia"/>
        </w:rPr>
        <w:t>业务约束</w:t>
      </w:r>
      <w:bookmarkEnd w:id="38"/>
    </w:p>
    <w:p w:rsidR="00531E58" w:rsidRPr="00CD680D" w:rsidRDefault="00146085" w:rsidP="00FB690D">
      <w:pPr>
        <w:pStyle w:val="a6"/>
        <w:numPr>
          <w:ilvl w:val="0"/>
          <w:numId w:val="21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查询订购</w:t>
      </w:r>
      <w:r w:rsidR="00FB690D" w:rsidRPr="00CD680D">
        <w:rPr>
          <w:rFonts w:ascii="微软雅黑" w:eastAsia="微软雅黑" w:hAnsi="微软雅黑" w:hint="eastAsia"/>
          <w:sz w:val="24"/>
          <w:szCs w:val="24"/>
        </w:rPr>
        <w:t>信息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定时刷新以确保余</w:t>
      </w:r>
      <w:proofErr w:type="gramStart"/>
      <w:r w:rsidR="00AA2B9A" w:rsidRPr="00CD680D">
        <w:rPr>
          <w:rFonts w:ascii="微软雅黑" w:eastAsia="微软雅黑" w:hAnsi="微软雅黑" w:hint="eastAsia"/>
          <w:sz w:val="24"/>
          <w:szCs w:val="24"/>
        </w:rPr>
        <w:t>票信息</w:t>
      </w:r>
      <w:proofErr w:type="gramEnd"/>
      <w:r w:rsidR="00AA2B9A" w:rsidRPr="00CD680D">
        <w:rPr>
          <w:rFonts w:ascii="微软雅黑" w:eastAsia="微软雅黑" w:hAnsi="微软雅黑" w:hint="eastAsia"/>
          <w:sz w:val="24"/>
          <w:szCs w:val="24"/>
        </w:rPr>
        <w:t>正确</w:t>
      </w:r>
      <w:r w:rsidR="00FB690D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607B84" w:rsidRPr="00CD680D" w:rsidRDefault="00FB690D" w:rsidP="00607B84">
      <w:pPr>
        <w:pStyle w:val="a6"/>
        <w:numPr>
          <w:ilvl w:val="0"/>
          <w:numId w:val="21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该功能</w:t>
      </w:r>
      <w:r w:rsidR="00146085">
        <w:rPr>
          <w:rFonts w:ascii="微软雅黑" w:eastAsia="微软雅黑" w:hAnsi="微软雅黑" w:hint="eastAsia"/>
          <w:sz w:val="24"/>
          <w:szCs w:val="24"/>
        </w:rPr>
        <w:t>可24小时使用</w:t>
      </w:r>
      <w:r w:rsidRPr="00CD680D">
        <w:rPr>
          <w:rFonts w:ascii="微软雅黑" w:eastAsia="微软雅黑" w:hAnsi="微软雅黑" w:hint="eastAsia"/>
          <w:sz w:val="24"/>
          <w:szCs w:val="24"/>
        </w:rPr>
        <w:t>。</w:t>
      </w:r>
    </w:p>
    <w:p w:rsidR="006C777A" w:rsidRPr="00CD680D" w:rsidRDefault="006C777A" w:rsidP="006C777A">
      <w:pPr>
        <w:pStyle w:val="2"/>
      </w:pPr>
      <w:bookmarkStart w:id="39" w:name="_Toc393789639"/>
      <w:r w:rsidRPr="00CD680D">
        <w:rPr>
          <w:rFonts w:hint="eastAsia"/>
        </w:rPr>
        <w:t>查询途经站信息</w:t>
      </w:r>
      <w:bookmarkEnd w:id="39"/>
    </w:p>
    <w:p w:rsidR="006C777A" w:rsidRPr="00CD680D" w:rsidRDefault="006C777A" w:rsidP="006C777A">
      <w:pPr>
        <w:pStyle w:val="3"/>
      </w:pPr>
      <w:r w:rsidRPr="00CD680D">
        <w:rPr>
          <w:rFonts w:hint="eastAsia"/>
        </w:rPr>
        <w:t>业务流程</w:t>
      </w:r>
    </w:p>
    <w:p w:rsidR="006C777A" w:rsidRDefault="006C777A" w:rsidP="006C777A">
      <w:pPr>
        <w:rPr>
          <w:rFonts w:ascii="微软雅黑" w:eastAsia="微软雅黑" w:hAnsi="微软雅黑"/>
          <w:sz w:val="24"/>
          <w:szCs w:val="24"/>
        </w:rPr>
      </w:pPr>
    </w:p>
    <w:p w:rsidR="00D9767E" w:rsidRPr="00D9767E" w:rsidRDefault="00DE3389" w:rsidP="003E637A">
      <w:pPr>
        <w:jc w:val="center"/>
      </w:pPr>
      <w:r>
        <w:object w:dxaOrig="11960" w:dyaOrig="4611">
          <v:shape id="_x0000_i1027" type="#_x0000_t75" style="width:414.75pt;height:159.75pt" o:ole="">
            <v:imagedata r:id="rId12" o:title=""/>
          </v:shape>
          <o:OLEObject Type="Embed" ProgID="Visio.Drawing.11" ShapeID="_x0000_i1027" DrawAspect="Content" ObjectID="_1467634455" r:id="rId13"/>
        </w:object>
      </w:r>
    </w:p>
    <w:p w:rsidR="006C777A" w:rsidRPr="00CD680D" w:rsidRDefault="006C777A" w:rsidP="006C777A">
      <w:pPr>
        <w:pStyle w:val="3"/>
      </w:pPr>
      <w:r w:rsidRPr="00CD680D">
        <w:rPr>
          <w:rFonts w:hint="eastAsia"/>
        </w:rPr>
        <w:t>流程描述</w:t>
      </w:r>
    </w:p>
    <w:p w:rsidR="006C777A" w:rsidRPr="00CD680D" w:rsidRDefault="006C777A" w:rsidP="006C777A">
      <w:pPr>
        <w:pStyle w:val="a6"/>
        <w:widowControl/>
        <w:numPr>
          <w:ilvl w:val="0"/>
          <w:numId w:val="35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前置条件：余票查询完成并展示；</w:t>
      </w:r>
    </w:p>
    <w:p w:rsidR="006C777A" w:rsidRPr="00CD680D" w:rsidRDefault="006C777A" w:rsidP="006C777A">
      <w:pPr>
        <w:pStyle w:val="a6"/>
        <w:widowControl/>
        <w:numPr>
          <w:ilvl w:val="0"/>
          <w:numId w:val="35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lastRenderedPageBreak/>
        <w:t>用户</w:t>
      </w:r>
      <w:r w:rsidR="005A0278">
        <w:rPr>
          <w:rFonts w:ascii="微软雅黑" w:eastAsia="微软雅黑" w:hAnsi="微软雅黑" w:hint="eastAsia"/>
          <w:sz w:val="24"/>
          <w:szCs w:val="24"/>
        </w:rPr>
        <w:t>选中</w:t>
      </w:r>
      <w:r w:rsidRPr="00CD680D">
        <w:rPr>
          <w:rFonts w:ascii="微软雅黑" w:eastAsia="微软雅黑" w:hAnsi="微软雅黑" w:hint="eastAsia"/>
          <w:sz w:val="24"/>
          <w:szCs w:val="24"/>
        </w:rPr>
        <w:t>某车次后发起火车票途经站查询请求；</w:t>
      </w:r>
    </w:p>
    <w:p w:rsidR="006C777A" w:rsidRPr="003E637A" w:rsidRDefault="003E637A" w:rsidP="003E637A">
      <w:pPr>
        <w:pStyle w:val="a6"/>
        <w:widowControl/>
        <w:numPr>
          <w:ilvl w:val="0"/>
          <w:numId w:val="35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0E292B">
        <w:rPr>
          <w:rFonts w:ascii="微软雅黑" w:eastAsia="微软雅黑" w:hAnsi="微软雅黑" w:hint="eastAsia"/>
          <w:sz w:val="24"/>
          <w:szCs w:val="24"/>
        </w:rPr>
        <w:t>接收用户请求</w:t>
      </w:r>
      <w:r w:rsidR="006C777A" w:rsidRPr="003E637A">
        <w:rPr>
          <w:rFonts w:ascii="微软雅黑" w:eastAsia="微软雅黑" w:hAnsi="微软雅黑" w:hint="eastAsia"/>
          <w:sz w:val="24"/>
          <w:szCs w:val="24"/>
        </w:rPr>
        <w:t>核查无误后向</w:t>
      </w: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6C777A" w:rsidRPr="003E637A">
        <w:rPr>
          <w:rFonts w:ascii="微软雅黑" w:eastAsia="微软雅黑" w:hAnsi="微软雅黑" w:hint="eastAsia"/>
          <w:sz w:val="24"/>
          <w:szCs w:val="24"/>
        </w:rPr>
        <w:t>发起途经站查询请求；</w:t>
      </w:r>
    </w:p>
    <w:p w:rsidR="006C777A" w:rsidRPr="00CD680D" w:rsidRDefault="003E637A" w:rsidP="006C777A">
      <w:pPr>
        <w:pStyle w:val="a6"/>
        <w:widowControl/>
        <w:numPr>
          <w:ilvl w:val="0"/>
          <w:numId w:val="35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19旅行接收商户查询请求进行查询处理，并将查询结果返回给商户</w:t>
      </w:r>
      <w:r w:rsidR="006C777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6C777A" w:rsidRPr="00CD680D" w:rsidRDefault="003E637A" w:rsidP="006C777A">
      <w:pPr>
        <w:pStyle w:val="a6"/>
        <w:widowControl/>
        <w:numPr>
          <w:ilvl w:val="0"/>
          <w:numId w:val="35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6C777A" w:rsidRPr="00CD680D"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 w:hint="eastAsia"/>
          <w:sz w:val="24"/>
          <w:szCs w:val="24"/>
        </w:rPr>
        <w:t>19旅行返回的查询结果，并将查询结果组合整理之后显示给用户。</w:t>
      </w:r>
    </w:p>
    <w:p w:rsidR="006C777A" w:rsidRPr="00CD680D" w:rsidRDefault="006C777A" w:rsidP="006C777A">
      <w:pPr>
        <w:pStyle w:val="3"/>
      </w:pPr>
      <w:r w:rsidRPr="00CD680D">
        <w:rPr>
          <w:rFonts w:hint="eastAsia"/>
        </w:rPr>
        <w:t>业务约束</w:t>
      </w:r>
    </w:p>
    <w:p w:rsidR="006C777A" w:rsidRPr="00CD680D" w:rsidRDefault="006C777A" w:rsidP="006C777A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该功能</w:t>
      </w:r>
      <w:r w:rsidR="003E637A">
        <w:rPr>
          <w:rFonts w:ascii="微软雅黑" w:eastAsia="微软雅黑" w:hAnsi="微软雅黑" w:hint="eastAsia"/>
          <w:sz w:val="24"/>
          <w:szCs w:val="24"/>
        </w:rPr>
        <w:t>使用时间为24小时均可</w:t>
      </w:r>
      <w:r w:rsidRPr="00CD680D">
        <w:rPr>
          <w:rFonts w:ascii="微软雅黑" w:eastAsia="微软雅黑" w:hAnsi="微软雅黑" w:hint="eastAsia"/>
          <w:sz w:val="24"/>
          <w:szCs w:val="24"/>
        </w:rPr>
        <w:t>。</w:t>
      </w:r>
    </w:p>
    <w:p w:rsidR="00AA2B9A" w:rsidRPr="00CD680D" w:rsidRDefault="00701CC0" w:rsidP="004F5086">
      <w:pPr>
        <w:pStyle w:val="2"/>
      </w:pPr>
      <w:bookmarkStart w:id="40" w:name="_Toc392189720"/>
      <w:bookmarkStart w:id="41" w:name="_Toc393789640"/>
      <w:r w:rsidRPr="00CD680D">
        <w:rPr>
          <w:rFonts w:hint="eastAsia"/>
        </w:rPr>
        <w:t>下订单</w:t>
      </w:r>
      <w:bookmarkEnd w:id="40"/>
      <w:bookmarkEnd w:id="41"/>
    </w:p>
    <w:p w:rsidR="00AA2B9A" w:rsidRPr="00CD680D" w:rsidRDefault="00AA2B9A" w:rsidP="00AA2B9A">
      <w:pPr>
        <w:pStyle w:val="3"/>
      </w:pPr>
      <w:bookmarkStart w:id="42" w:name="_Toc392189721"/>
      <w:r w:rsidRPr="00CD680D">
        <w:rPr>
          <w:rFonts w:hint="eastAsia"/>
        </w:rPr>
        <w:t>业务流程</w:t>
      </w:r>
      <w:bookmarkEnd w:id="42"/>
    </w:p>
    <w:p w:rsidR="00AA2B9A" w:rsidRDefault="00AA2B9A" w:rsidP="00AA2B9A">
      <w:pPr>
        <w:rPr>
          <w:rFonts w:ascii="微软雅黑" w:eastAsia="微软雅黑" w:hAnsi="微软雅黑"/>
          <w:sz w:val="24"/>
          <w:szCs w:val="24"/>
        </w:rPr>
      </w:pPr>
    </w:p>
    <w:p w:rsidR="00695C23" w:rsidRPr="00CD680D" w:rsidRDefault="00A41694" w:rsidP="00AA2B9A">
      <w:pPr>
        <w:rPr>
          <w:rFonts w:ascii="微软雅黑" w:eastAsia="微软雅黑" w:hAnsi="微软雅黑"/>
        </w:rPr>
      </w:pPr>
      <w:r>
        <w:object w:dxaOrig="11960" w:dyaOrig="10521">
          <v:shape id="_x0000_i1028" type="#_x0000_t75" style="width:592.5pt;height:522pt" o:ole="">
            <v:imagedata r:id="rId14" o:title=""/>
          </v:shape>
          <o:OLEObject Type="Embed" ProgID="Visio.Drawing.11" ShapeID="_x0000_i1028" DrawAspect="Content" ObjectID="_1467634456" r:id="rId15"/>
        </w:object>
      </w:r>
    </w:p>
    <w:p w:rsidR="00AA2B9A" w:rsidRPr="00CD680D" w:rsidRDefault="00AA2B9A" w:rsidP="00AA2B9A">
      <w:pPr>
        <w:pStyle w:val="3"/>
      </w:pPr>
      <w:bookmarkStart w:id="43" w:name="_Toc392189722"/>
      <w:r w:rsidRPr="00CD680D">
        <w:rPr>
          <w:rFonts w:hint="eastAsia"/>
        </w:rPr>
        <w:t>流程描述</w:t>
      </w:r>
      <w:bookmarkEnd w:id="43"/>
    </w:p>
    <w:p w:rsidR="00AA2B9A" w:rsidRPr="00CD680D" w:rsidRDefault="00CD001A" w:rsidP="00345C62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前置条件：用户已完成余票查询流程</w:t>
      </w:r>
      <w:ins w:id="44" w:author="lh" w:date="2014-07-19T14:45:00Z">
        <w:r w:rsidR="00607B84" w:rsidRPr="00CD680D">
          <w:rPr>
            <w:rFonts w:ascii="微软雅黑" w:eastAsia="微软雅黑" w:hAnsi="微软雅黑" w:hint="eastAsia"/>
            <w:sz w:val="24"/>
            <w:szCs w:val="24"/>
          </w:rPr>
          <w:t>且有余票</w:t>
        </w:r>
      </w:ins>
      <w:r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AA2B9A" w:rsidRPr="00CD680D" w:rsidRDefault="00CD001A" w:rsidP="00345C62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用户选择车次，并输入订票人信息后提交订单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CD001A" w:rsidRPr="00CD680D" w:rsidRDefault="00695C23" w:rsidP="00345C62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商户接收用户请求，查询数据后提交19旅行</w:t>
      </w:r>
      <w:r w:rsidR="00CD001A" w:rsidRPr="00CD680D">
        <w:rPr>
          <w:rFonts w:ascii="微软雅黑" w:eastAsia="微软雅黑" w:hAnsi="微软雅黑" w:hint="eastAsia"/>
          <w:sz w:val="24"/>
          <w:szCs w:val="24"/>
        </w:rPr>
        <w:t>请求余票验证；</w:t>
      </w:r>
    </w:p>
    <w:p w:rsidR="00CD001A" w:rsidRPr="00CD680D" w:rsidRDefault="00695C23" w:rsidP="00345C62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19旅行接收商户请求进行余票验证，并将验证结果返回给商户</w:t>
      </w:r>
      <w:r w:rsidR="00CD001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607B84" w:rsidRPr="00695C23" w:rsidRDefault="00695C23" w:rsidP="00695C23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CD001A" w:rsidRPr="00CD680D">
        <w:rPr>
          <w:rFonts w:ascii="微软雅黑" w:eastAsia="微软雅黑" w:hAnsi="微软雅黑" w:hint="eastAsia"/>
          <w:sz w:val="24"/>
          <w:szCs w:val="24"/>
        </w:rPr>
        <w:t>接收余票验证结果，</w:t>
      </w:r>
      <w:r w:rsidR="003D691E" w:rsidRPr="00CD680D">
        <w:rPr>
          <w:rFonts w:ascii="微软雅黑" w:eastAsia="微软雅黑" w:hAnsi="微软雅黑" w:hint="eastAsia"/>
          <w:sz w:val="24"/>
          <w:szCs w:val="24"/>
        </w:rPr>
        <w:t>并对结果进行判定后将结果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或者支付路径信息</w:t>
      </w:r>
      <w:r>
        <w:rPr>
          <w:rFonts w:ascii="微软雅黑" w:eastAsia="微软雅黑" w:hAnsi="微软雅黑" w:hint="eastAsia"/>
          <w:sz w:val="24"/>
          <w:szCs w:val="24"/>
        </w:rPr>
        <w:t>返回给前端页面，</w:t>
      </w:r>
      <w:r w:rsidR="003D691E" w:rsidRPr="00695C23">
        <w:rPr>
          <w:rFonts w:ascii="微软雅黑" w:eastAsia="微软雅黑" w:hAnsi="微软雅黑" w:hint="eastAsia"/>
          <w:sz w:val="24"/>
          <w:szCs w:val="24"/>
        </w:rPr>
        <w:t>如果为无票，则提示客户无票；如果有票，则展示支付页面要求客户完成支付；</w:t>
      </w:r>
      <w:r w:rsidR="003D691E" w:rsidRPr="00695C23">
        <w:rPr>
          <w:rFonts w:ascii="微软雅黑" w:eastAsia="微软雅黑" w:hAnsi="微软雅黑"/>
          <w:sz w:val="24"/>
          <w:szCs w:val="24"/>
        </w:rPr>
        <w:t xml:space="preserve"> </w:t>
      </w:r>
    </w:p>
    <w:p w:rsidR="00AA2B9A" w:rsidRPr="00695C23" w:rsidRDefault="00695C23" w:rsidP="00695C23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用户完成支付，商户</w:t>
      </w:r>
      <w:r w:rsidR="00883695" w:rsidRPr="00695C23">
        <w:rPr>
          <w:rFonts w:ascii="微软雅黑" w:eastAsia="微软雅黑" w:hAnsi="微软雅黑" w:hint="eastAsia"/>
          <w:sz w:val="24"/>
          <w:szCs w:val="24"/>
        </w:rPr>
        <w:t>对支付结果判定，如果</w:t>
      </w:r>
      <w:proofErr w:type="gramStart"/>
      <w:r w:rsidR="00883695" w:rsidRPr="00695C23">
        <w:rPr>
          <w:rFonts w:ascii="微软雅黑" w:eastAsia="微软雅黑" w:hAnsi="微软雅黑" w:hint="eastAsia"/>
          <w:sz w:val="24"/>
          <w:szCs w:val="24"/>
        </w:rPr>
        <w:t>没支付</w:t>
      </w:r>
      <w:proofErr w:type="gramEnd"/>
      <w:r w:rsidR="00883695" w:rsidRPr="00695C23">
        <w:rPr>
          <w:rFonts w:ascii="微软雅黑" w:eastAsia="微软雅黑" w:hAnsi="微软雅黑" w:hint="eastAsia"/>
          <w:sz w:val="24"/>
          <w:szCs w:val="24"/>
        </w:rPr>
        <w:t>成功，则返回给客户端支付路径信息；如果支付成功则请求</w:t>
      </w: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883695" w:rsidRPr="00695C23">
        <w:rPr>
          <w:rFonts w:ascii="微软雅黑" w:eastAsia="微软雅黑" w:hAnsi="微软雅黑" w:hint="eastAsia"/>
          <w:sz w:val="24"/>
          <w:szCs w:val="24"/>
        </w:rPr>
        <w:t>下订单</w:t>
      </w:r>
      <w:r w:rsidR="00AA2B9A" w:rsidRPr="00695C23">
        <w:rPr>
          <w:rFonts w:ascii="微软雅黑" w:eastAsia="微软雅黑" w:hAnsi="微软雅黑" w:hint="eastAsia"/>
          <w:sz w:val="24"/>
          <w:szCs w:val="24"/>
        </w:rPr>
        <w:t>；</w:t>
      </w:r>
      <w:r w:rsidR="009E124C" w:rsidRPr="00695C23">
        <w:rPr>
          <w:rFonts w:ascii="微软雅黑" w:eastAsia="微软雅黑" w:hAnsi="微软雅黑"/>
          <w:sz w:val="24"/>
          <w:szCs w:val="24"/>
        </w:rPr>
        <w:t xml:space="preserve"> </w:t>
      </w:r>
    </w:p>
    <w:p w:rsidR="00AA2B9A" w:rsidRPr="00CD680D" w:rsidRDefault="00695C23" w:rsidP="00345C62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19旅行接收</w:t>
      </w:r>
      <w:r w:rsidR="00C56E5B">
        <w:rPr>
          <w:rFonts w:ascii="微软雅黑" w:eastAsia="微软雅黑" w:hAnsi="微软雅黑" w:hint="eastAsia"/>
          <w:sz w:val="24"/>
          <w:szCs w:val="24"/>
        </w:rPr>
        <w:t>下订单请求，并下</w:t>
      </w:r>
      <w:r>
        <w:rPr>
          <w:rFonts w:ascii="微软雅黑" w:eastAsia="微软雅黑" w:hAnsi="微软雅黑" w:hint="eastAsia"/>
          <w:sz w:val="24"/>
          <w:szCs w:val="24"/>
        </w:rPr>
        <w:t>订单</w:t>
      </w:r>
      <w:r w:rsidR="00C56E5B">
        <w:rPr>
          <w:rFonts w:ascii="微软雅黑" w:eastAsia="微软雅黑" w:hAnsi="微软雅黑" w:hint="eastAsia"/>
          <w:sz w:val="24"/>
          <w:szCs w:val="24"/>
        </w:rPr>
        <w:t>结果</w:t>
      </w:r>
      <w:r>
        <w:rPr>
          <w:rFonts w:ascii="微软雅黑" w:eastAsia="微软雅黑" w:hAnsi="微软雅黑" w:hint="eastAsia"/>
          <w:sz w:val="24"/>
          <w:szCs w:val="24"/>
        </w:rPr>
        <w:t>信息返回给商户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；</w:t>
      </w:r>
      <w:r w:rsidR="009E124C" w:rsidRPr="00CD680D">
        <w:rPr>
          <w:rFonts w:ascii="微软雅黑" w:eastAsia="微软雅黑" w:hAnsi="微软雅黑"/>
          <w:sz w:val="24"/>
          <w:szCs w:val="24"/>
        </w:rPr>
        <w:t xml:space="preserve"> </w:t>
      </w:r>
    </w:p>
    <w:p w:rsidR="00AA2B9A" w:rsidRPr="00CD680D" w:rsidRDefault="00695C23" w:rsidP="00345C62">
      <w:pPr>
        <w:pStyle w:val="a6"/>
        <w:widowControl/>
        <w:numPr>
          <w:ilvl w:val="0"/>
          <w:numId w:val="17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接收</w:t>
      </w:r>
      <w:r w:rsidR="00C56E5B">
        <w:rPr>
          <w:rFonts w:ascii="微软雅黑" w:eastAsia="微软雅黑" w:hAnsi="微软雅黑" w:hint="eastAsia"/>
          <w:sz w:val="24"/>
          <w:szCs w:val="24"/>
        </w:rPr>
        <w:t>19旅行下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订单</w:t>
      </w:r>
      <w:r w:rsidR="00C56E5B">
        <w:rPr>
          <w:rFonts w:ascii="微软雅黑" w:eastAsia="微软雅黑" w:hAnsi="微软雅黑" w:hint="eastAsia"/>
          <w:sz w:val="24"/>
          <w:szCs w:val="24"/>
        </w:rPr>
        <w:t>结果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信息，并将结果</w:t>
      </w:r>
      <w:r>
        <w:rPr>
          <w:rFonts w:ascii="微软雅黑" w:eastAsia="微软雅黑" w:hAnsi="微软雅黑" w:hint="eastAsia"/>
          <w:sz w:val="24"/>
          <w:szCs w:val="24"/>
        </w:rPr>
        <w:t>展示给用户。</w:t>
      </w:r>
    </w:p>
    <w:p w:rsidR="00AA2B9A" w:rsidRPr="00CD680D" w:rsidRDefault="00AA2B9A" w:rsidP="00AA2B9A">
      <w:pPr>
        <w:pStyle w:val="3"/>
      </w:pPr>
      <w:bookmarkStart w:id="45" w:name="_Toc392189723"/>
      <w:r w:rsidRPr="00CD680D">
        <w:rPr>
          <w:rFonts w:hint="eastAsia"/>
        </w:rPr>
        <w:t>业务约束</w:t>
      </w:r>
      <w:bookmarkEnd w:id="45"/>
    </w:p>
    <w:p w:rsidR="00437CE5" w:rsidRPr="000C25FD" w:rsidRDefault="009E124C" w:rsidP="00883695">
      <w:pPr>
        <w:pStyle w:val="a6"/>
        <w:numPr>
          <w:ilvl w:val="0"/>
          <w:numId w:val="28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0C25FD">
        <w:rPr>
          <w:rFonts w:ascii="微软雅黑" w:eastAsia="微软雅黑" w:hAnsi="微软雅黑" w:hint="eastAsia"/>
          <w:sz w:val="24"/>
          <w:szCs w:val="24"/>
        </w:rPr>
        <w:t>支付时间：为避免系统时间差造成无法出票，</w:t>
      </w:r>
      <w:r w:rsidR="006F423C" w:rsidRPr="000C25FD">
        <w:rPr>
          <w:rFonts w:ascii="微软雅黑" w:eastAsia="微软雅黑" w:hAnsi="微软雅黑" w:hint="eastAsia"/>
          <w:sz w:val="24"/>
          <w:szCs w:val="24"/>
        </w:rPr>
        <w:t>系统</w:t>
      </w:r>
      <w:r w:rsidRPr="000C25FD">
        <w:rPr>
          <w:rFonts w:ascii="微软雅黑" w:eastAsia="微软雅黑" w:hAnsi="微软雅黑" w:hint="eastAsia"/>
          <w:sz w:val="24"/>
          <w:szCs w:val="24"/>
        </w:rPr>
        <w:t>交易时间为07:00-22:30。用户发起支付</w:t>
      </w:r>
      <w:proofErr w:type="gramStart"/>
      <w:r w:rsidRPr="000C25FD">
        <w:rPr>
          <w:rFonts w:ascii="微软雅黑" w:eastAsia="微软雅黑" w:hAnsi="微软雅黑" w:hint="eastAsia"/>
          <w:sz w:val="24"/>
          <w:szCs w:val="24"/>
        </w:rPr>
        <w:t>到支付</w:t>
      </w:r>
      <w:proofErr w:type="gramEnd"/>
      <w:r w:rsidRPr="000C25FD">
        <w:rPr>
          <w:rFonts w:ascii="微软雅黑" w:eastAsia="微软雅黑" w:hAnsi="微软雅黑" w:hint="eastAsia"/>
          <w:sz w:val="24"/>
          <w:szCs w:val="24"/>
        </w:rPr>
        <w:t>完成时间，我们设定为30分钟。支付结束时间为22:40，若用户创建支付订单的时间为22:25,则支付时间为15分钟；若用户22:30发起支付，则支付时间为10分钟。以不超过22:40为准。</w:t>
      </w:r>
    </w:p>
    <w:p w:rsidR="009E124C" w:rsidRPr="000C25FD" w:rsidRDefault="009E124C" w:rsidP="00883695">
      <w:pPr>
        <w:pStyle w:val="a6"/>
        <w:numPr>
          <w:ilvl w:val="0"/>
          <w:numId w:val="28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0C25FD">
        <w:rPr>
          <w:rFonts w:ascii="微软雅黑" w:eastAsia="微软雅黑" w:hAnsi="微软雅黑" w:hint="eastAsia"/>
          <w:sz w:val="24"/>
          <w:szCs w:val="24"/>
        </w:rPr>
        <w:t>用户支付的车票价格，按余票查询接口返回票价为准，硬卧按下铺票价支付，若出票是中铺或者上铺，则进行差额退款。</w:t>
      </w:r>
    </w:p>
    <w:p w:rsidR="00AD0E0A" w:rsidRPr="00CD680D" w:rsidRDefault="00AD0E0A" w:rsidP="00883695">
      <w:pPr>
        <w:pStyle w:val="a6"/>
        <w:numPr>
          <w:ilvl w:val="0"/>
          <w:numId w:val="28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保险费统一为20元/</w:t>
      </w:r>
      <w:r w:rsidR="009E124C" w:rsidRPr="00CD680D">
        <w:rPr>
          <w:rFonts w:ascii="微软雅黑" w:eastAsia="微软雅黑" w:hAnsi="微软雅黑" w:hint="eastAsia"/>
          <w:sz w:val="24"/>
          <w:szCs w:val="24"/>
        </w:rPr>
        <w:t>人</w:t>
      </w:r>
      <w:r w:rsidRPr="00CD680D">
        <w:rPr>
          <w:rFonts w:ascii="微软雅黑" w:eastAsia="微软雅黑" w:hAnsi="微软雅黑" w:hint="eastAsia"/>
          <w:sz w:val="24"/>
          <w:szCs w:val="24"/>
        </w:rPr>
        <w:t>，不区分车次、车站、儿童票</w:t>
      </w:r>
      <w:r w:rsidR="00F554DE" w:rsidRPr="00CD680D">
        <w:rPr>
          <w:rFonts w:ascii="微软雅黑" w:eastAsia="微软雅黑" w:hAnsi="微软雅黑" w:hint="eastAsia"/>
          <w:sz w:val="24"/>
          <w:szCs w:val="24"/>
        </w:rPr>
        <w:t>和</w:t>
      </w:r>
      <w:r w:rsidRPr="00CD680D">
        <w:rPr>
          <w:rFonts w:ascii="微软雅黑" w:eastAsia="微软雅黑" w:hAnsi="微软雅黑" w:hint="eastAsia"/>
          <w:sz w:val="24"/>
          <w:szCs w:val="24"/>
        </w:rPr>
        <w:t>成人票；</w:t>
      </w:r>
    </w:p>
    <w:p w:rsidR="00AD0E0A" w:rsidRPr="00CD680D" w:rsidRDefault="00AD0E0A" w:rsidP="00883695">
      <w:pPr>
        <w:pStyle w:val="a6"/>
        <w:numPr>
          <w:ilvl w:val="0"/>
          <w:numId w:val="28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儿童票</w:t>
      </w:r>
      <w:r w:rsidR="00486960">
        <w:rPr>
          <w:rFonts w:ascii="微软雅黑" w:eastAsia="微软雅黑" w:hAnsi="微软雅黑" w:hint="eastAsia"/>
          <w:sz w:val="24"/>
          <w:szCs w:val="24"/>
        </w:rPr>
        <w:t>按成人票价收取，出票成功会退还给用户多收取的</w:t>
      </w:r>
      <w:r w:rsidR="008F0B5C">
        <w:rPr>
          <w:rFonts w:ascii="微软雅黑" w:eastAsia="微软雅黑" w:hAnsi="微软雅黑" w:hint="eastAsia"/>
          <w:sz w:val="24"/>
          <w:szCs w:val="24"/>
        </w:rPr>
        <w:t>金额</w:t>
      </w:r>
      <w:r w:rsidR="003A6E60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9E124C" w:rsidRPr="00CD680D" w:rsidRDefault="00437CE5" w:rsidP="00883695">
      <w:pPr>
        <w:pStyle w:val="a6"/>
        <w:numPr>
          <w:ilvl w:val="0"/>
          <w:numId w:val="28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为了尽量保证下订单成功，</w:t>
      </w:r>
      <w:r w:rsidR="009E124C" w:rsidRPr="000C25FD">
        <w:rPr>
          <w:rFonts w:ascii="微软雅黑" w:eastAsia="微软雅黑" w:hAnsi="微软雅黑" w:hint="eastAsia"/>
          <w:sz w:val="24"/>
          <w:szCs w:val="24"/>
        </w:rPr>
        <w:t>下订单接口超时，重复发送多次请求，</w:t>
      </w:r>
      <w:r w:rsidR="006F423C" w:rsidRPr="000C25FD">
        <w:rPr>
          <w:rFonts w:ascii="微软雅黑" w:eastAsia="微软雅黑" w:hAnsi="微软雅黑" w:hint="eastAsia"/>
          <w:sz w:val="24"/>
          <w:szCs w:val="24"/>
        </w:rPr>
        <w:t>19旅行对下订单进行去</w:t>
      </w:r>
      <w:r w:rsidR="009E124C" w:rsidRPr="000C25FD">
        <w:rPr>
          <w:rFonts w:ascii="微软雅黑" w:eastAsia="微软雅黑" w:hAnsi="微软雅黑" w:hint="eastAsia"/>
          <w:sz w:val="24"/>
          <w:szCs w:val="24"/>
        </w:rPr>
        <w:t>重处理。若重复发送多次请求未果的情况下，给指定</w:t>
      </w:r>
      <w:r w:rsidR="009E124C" w:rsidRPr="000C25FD">
        <w:rPr>
          <w:rFonts w:ascii="微软雅黑" w:eastAsia="微软雅黑" w:hAnsi="微软雅黑" w:hint="eastAsia"/>
          <w:sz w:val="24"/>
          <w:szCs w:val="24"/>
        </w:rPr>
        <w:lastRenderedPageBreak/>
        <w:t>负责人下发告警短信。</w:t>
      </w:r>
      <w:proofErr w:type="gramStart"/>
      <w:r w:rsidR="009E124C" w:rsidRPr="000C25FD">
        <w:rPr>
          <w:rFonts w:ascii="微软雅黑" w:eastAsia="微软雅黑" w:hAnsi="微软雅黑" w:hint="eastAsia"/>
          <w:sz w:val="24"/>
          <w:szCs w:val="24"/>
        </w:rPr>
        <w:t>需相关</w:t>
      </w:r>
      <w:proofErr w:type="gramEnd"/>
      <w:r w:rsidR="009E124C" w:rsidRPr="000C25FD">
        <w:rPr>
          <w:rFonts w:ascii="微软雅黑" w:eastAsia="微软雅黑" w:hAnsi="微软雅黑" w:hint="eastAsia"/>
          <w:sz w:val="24"/>
          <w:szCs w:val="24"/>
        </w:rPr>
        <w:t>人员进行排查，如支付成功出票失败的情况下，则由双发负责人确认后提交</w:t>
      </w:r>
      <w:r w:rsidR="006F423C" w:rsidRPr="000C25FD">
        <w:rPr>
          <w:rFonts w:ascii="微软雅黑" w:eastAsia="微软雅黑" w:hAnsi="微软雅黑" w:hint="eastAsia"/>
          <w:sz w:val="24"/>
          <w:szCs w:val="24"/>
        </w:rPr>
        <w:t>19旅行</w:t>
      </w:r>
      <w:r w:rsidR="009E124C" w:rsidRPr="000C25FD">
        <w:rPr>
          <w:rFonts w:ascii="微软雅黑" w:eastAsia="微软雅黑" w:hAnsi="微软雅黑" w:hint="eastAsia"/>
          <w:sz w:val="24"/>
          <w:szCs w:val="24"/>
        </w:rPr>
        <w:t>客服发起退款。</w:t>
      </w:r>
    </w:p>
    <w:p w:rsidR="006F423C" w:rsidRDefault="009E124C" w:rsidP="009E124C">
      <w:pPr>
        <w:pStyle w:val="a6"/>
        <w:ind w:left="851" w:firstLineChars="0" w:firstLine="0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告警接受手机号码</w:t>
      </w:r>
      <w:r w:rsidR="00D007D1" w:rsidRPr="00CD680D">
        <w:rPr>
          <w:rFonts w:ascii="微软雅黑" w:eastAsia="微软雅黑" w:hAnsi="微软雅黑" w:hint="eastAsia"/>
          <w:sz w:val="24"/>
          <w:szCs w:val="24"/>
        </w:rPr>
        <w:t>：</w:t>
      </w:r>
      <w:r w:rsidR="006F423C">
        <w:rPr>
          <w:rFonts w:ascii="微软雅黑" w:eastAsia="微软雅黑" w:hAnsi="微软雅黑" w:hint="eastAsia"/>
          <w:sz w:val="24"/>
          <w:szCs w:val="24"/>
        </w:rPr>
        <w:t>19旅行</w:t>
      </w:r>
      <w:r w:rsidRPr="00CD680D">
        <w:rPr>
          <w:rFonts w:ascii="微软雅黑" w:eastAsia="微软雅黑" w:hAnsi="微软雅黑" w:hint="eastAsia"/>
          <w:sz w:val="24"/>
          <w:szCs w:val="24"/>
        </w:rPr>
        <w:t>技术负责人左玉星</w:t>
      </w:r>
      <w:r w:rsidR="000C25FD">
        <w:rPr>
          <w:rFonts w:ascii="微软雅黑" w:eastAsia="微软雅黑" w:hAnsi="微软雅黑" w:hint="eastAsia"/>
          <w:sz w:val="24"/>
          <w:szCs w:val="24"/>
        </w:rPr>
        <w:t>13718235385</w:t>
      </w:r>
    </w:p>
    <w:p w:rsidR="00437CE5" w:rsidRPr="00CD680D" w:rsidRDefault="006F423C" w:rsidP="006F423C">
      <w:pPr>
        <w:pStyle w:val="a6"/>
        <w:ind w:left="851" w:firstLineChars="900" w:firstLine="21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9E124C" w:rsidRPr="00CD680D">
        <w:rPr>
          <w:rFonts w:ascii="微软雅黑" w:eastAsia="微软雅黑" w:hAnsi="微软雅黑" w:hint="eastAsia"/>
          <w:sz w:val="24"/>
          <w:szCs w:val="24"/>
        </w:rPr>
        <w:t>运营负责人马添马</w:t>
      </w:r>
      <w:r w:rsidR="00574DB7" w:rsidRPr="00CD680D">
        <w:rPr>
          <w:rFonts w:ascii="微软雅黑" w:eastAsia="微软雅黑" w:hAnsi="微软雅黑" w:hint="eastAsia"/>
          <w:sz w:val="24"/>
          <w:szCs w:val="24"/>
        </w:rPr>
        <w:t>18611339439</w:t>
      </w:r>
    </w:p>
    <w:p w:rsidR="009E124C" w:rsidRPr="00CD680D" w:rsidRDefault="009E124C" w:rsidP="009E124C">
      <w:pPr>
        <w:pStyle w:val="a6"/>
        <w:ind w:left="851" w:firstLineChars="0" w:firstLine="0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告警内容：</w:t>
      </w:r>
      <w:r w:rsidR="006F423C">
        <w:rPr>
          <w:rFonts w:ascii="微软雅黑" w:eastAsia="微软雅黑" w:hAnsi="微软雅黑" w:hint="eastAsia"/>
          <w:sz w:val="24"/>
          <w:szCs w:val="24"/>
        </w:rPr>
        <w:t>（视</w:t>
      </w:r>
      <w:r w:rsidR="000C25FD">
        <w:rPr>
          <w:rFonts w:ascii="微软雅黑" w:eastAsia="微软雅黑" w:hAnsi="微软雅黑" w:hint="eastAsia"/>
          <w:sz w:val="24"/>
          <w:szCs w:val="24"/>
        </w:rPr>
        <w:t>商户</w:t>
      </w:r>
      <w:r w:rsidR="006F423C">
        <w:rPr>
          <w:rFonts w:ascii="微软雅黑" w:eastAsia="微软雅黑" w:hAnsi="微软雅黑" w:hint="eastAsia"/>
          <w:sz w:val="24"/>
          <w:szCs w:val="24"/>
        </w:rPr>
        <w:t>具体情况而定）</w:t>
      </w:r>
    </w:p>
    <w:p w:rsidR="00883695" w:rsidRPr="00CD680D" w:rsidRDefault="006F423C" w:rsidP="00883695">
      <w:pPr>
        <w:pStyle w:val="a6"/>
        <w:numPr>
          <w:ilvl w:val="0"/>
          <w:numId w:val="28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若在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每晚</w:t>
      </w:r>
      <w:r w:rsidR="009E124C" w:rsidRPr="00CD680D">
        <w:rPr>
          <w:rFonts w:ascii="微软雅黑" w:eastAsia="微软雅黑" w:hAnsi="微软雅黑" w:hint="eastAsia"/>
          <w:sz w:val="24"/>
          <w:szCs w:val="24"/>
        </w:rPr>
        <w:t>22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：</w:t>
      </w:r>
      <w:r w:rsidR="009E124C" w:rsidRPr="00CD680D">
        <w:rPr>
          <w:rFonts w:ascii="微软雅黑" w:eastAsia="微软雅黑" w:hAnsi="微软雅黑" w:hint="eastAsia"/>
          <w:sz w:val="24"/>
          <w:szCs w:val="24"/>
        </w:rPr>
        <w:t>3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0至第二天7：00</w:t>
      </w:r>
      <w:r>
        <w:rPr>
          <w:rFonts w:ascii="微软雅黑" w:eastAsia="微软雅黑" w:hAnsi="微软雅黑" w:hint="eastAsia"/>
          <w:sz w:val="24"/>
          <w:szCs w:val="24"/>
        </w:rPr>
        <w:t>之间使用该功能，出票时间统一为第二天7:00之后，请各位商户悉知</w:t>
      </w:r>
      <w:r w:rsidR="00883695" w:rsidRPr="00CD680D">
        <w:rPr>
          <w:rFonts w:ascii="微软雅黑" w:eastAsia="微软雅黑" w:hAnsi="微软雅黑" w:hint="eastAsia"/>
          <w:sz w:val="24"/>
          <w:szCs w:val="24"/>
        </w:rPr>
        <w:t>。</w:t>
      </w:r>
    </w:p>
    <w:p w:rsidR="006C777A" w:rsidRPr="00CD680D" w:rsidRDefault="006C777A" w:rsidP="006C777A">
      <w:pPr>
        <w:pStyle w:val="2"/>
      </w:pPr>
      <w:bookmarkStart w:id="46" w:name="_Toc393789641"/>
      <w:r w:rsidRPr="00CD680D">
        <w:rPr>
          <w:rFonts w:hint="eastAsia"/>
        </w:rPr>
        <w:t>订单处理异步通知</w:t>
      </w:r>
      <w:bookmarkEnd w:id="46"/>
    </w:p>
    <w:p w:rsidR="006C777A" w:rsidRPr="00AE752E" w:rsidRDefault="006C777A" w:rsidP="006C777A">
      <w:pPr>
        <w:pStyle w:val="3"/>
      </w:pPr>
      <w:r w:rsidRPr="00CD680D">
        <w:rPr>
          <w:rFonts w:hint="eastAsia"/>
        </w:rPr>
        <w:t>业务流程</w:t>
      </w:r>
    </w:p>
    <w:p w:rsidR="00AE752E" w:rsidRPr="00CD680D" w:rsidRDefault="00DE3389" w:rsidP="00B33486">
      <w:pPr>
        <w:jc w:val="center"/>
        <w:rPr>
          <w:rFonts w:ascii="微软雅黑" w:eastAsia="微软雅黑" w:hAnsi="微软雅黑"/>
        </w:rPr>
      </w:pPr>
      <w:r>
        <w:object w:dxaOrig="11960" w:dyaOrig="4611">
          <v:shape id="_x0000_i1029" type="#_x0000_t75" style="width:414.75pt;height:159.75pt" o:ole="">
            <v:imagedata r:id="rId16" o:title=""/>
          </v:shape>
          <o:OLEObject Type="Embed" ProgID="Visio.Drawing.11" ShapeID="_x0000_i1029" DrawAspect="Content" ObjectID="_1467634457" r:id="rId17"/>
        </w:object>
      </w:r>
    </w:p>
    <w:p w:rsidR="006C777A" w:rsidRPr="00CD680D" w:rsidRDefault="006C777A" w:rsidP="006C777A">
      <w:pPr>
        <w:pStyle w:val="3"/>
      </w:pPr>
      <w:r w:rsidRPr="00CD680D">
        <w:rPr>
          <w:rFonts w:hint="eastAsia"/>
        </w:rPr>
        <w:t>流程描述</w:t>
      </w:r>
    </w:p>
    <w:p w:rsidR="006C777A" w:rsidRPr="00CD680D" w:rsidRDefault="006C777A" w:rsidP="00056489">
      <w:pPr>
        <w:pStyle w:val="a6"/>
        <w:widowControl/>
        <w:numPr>
          <w:ilvl w:val="0"/>
          <w:numId w:val="38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前置条件：</w:t>
      </w:r>
      <w:r w:rsidR="00B13479">
        <w:rPr>
          <w:rFonts w:ascii="微软雅黑" w:eastAsia="微软雅黑" w:hAnsi="微软雅黑" w:hint="eastAsia"/>
          <w:sz w:val="24"/>
          <w:szCs w:val="24"/>
        </w:rPr>
        <w:t>19旅行</w:t>
      </w:r>
      <w:r w:rsidR="00056489" w:rsidRPr="00CD680D">
        <w:rPr>
          <w:rFonts w:ascii="微软雅黑" w:eastAsia="微软雅黑" w:hAnsi="微软雅黑" w:hint="eastAsia"/>
          <w:sz w:val="24"/>
          <w:szCs w:val="24"/>
        </w:rPr>
        <w:t>接收到订单处理结果</w:t>
      </w:r>
      <w:r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6C777A" w:rsidRPr="00CD680D" w:rsidRDefault="00B13479" w:rsidP="00056489">
      <w:pPr>
        <w:pStyle w:val="a6"/>
        <w:widowControl/>
        <w:numPr>
          <w:ilvl w:val="0"/>
          <w:numId w:val="38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19旅行将订单处理结果通知给商户</w:t>
      </w:r>
      <w:r w:rsidR="006C777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6C777A" w:rsidRPr="00B13479" w:rsidRDefault="00B13479" w:rsidP="00B13479">
      <w:pPr>
        <w:pStyle w:val="a6"/>
        <w:widowControl/>
        <w:numPr>
          <w:ilvl w:val="0"/>
          <w:numId w:val="38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056489" w:rsidRPr="00CD680D"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 w:hint="eastAsia"/>
          <w:sz w:val="24"/>
          <w:szCs w:val="24"/>
        </w:rPr>
        <w:t>19旅行订单处理结果，</w:t>
      </w:r>
      <w:r w:rsidR="004E4E88" w:rsidRPr="00CD680D">
        <w:rPr>
          <w:rFonts w:ascii="微软雅黑" w:eastAsia="微软雅黑" w:hAnsi="微软雅黑" w:hint="eastAsia"/>
          <w:sz w:val="24"/>
          <w:szCs w:val="24"/>
        </w:rPr>
        <w:t>同时对出票成功的订单，给用户下发短信通知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056489" w:rsidRPr="00B13479">
        <w:rPr>
          <w:rFonts w:ascii="微软雅黑" w:eastAsia="微软雅黑" w:hAnsi="微软雅黑" w:hint="eastAsia"/>
          <w:sz w:val="24"/>
          <w:szCs w:val="24"/>
        </w:rPr>
        <w:t>并更新该订单数据和</w:t>
      </w:r>
      <w:r>
        <w:rPr>
          <w:rFonts w:ascii="微软雅黑" w:eastAsia="微软雅黑" w:hAnsi="微软雅黑" w:hint="eastAsia"/>
          <w:sz w:val="24"/>
          <w:szCs w:val="24"/>
        </w:rPr>
        <w:t>界面</w:t>
      </w:r>
      <w:r w:rsidR="00056489" w:rsidRPr="00B13479">
        <w:rPr>
          <w:rFonts w:ascii="微软雅黑" w:eastAsia="微软雅黑" w:hAnsi="微软雅黑" w:hint="eastAsia"/>
          <w:sz w:val="24"/>
          <w:szCs w:val="24"/>
        </w:rPr>
        <w:t>展示信息</w:t>
      </w:r>
      <w:r w:rsidR="006C777A" w:rsidRPr="00B13479">
        <w:rPr>
          <w:rFonts w:ascii="微软雅黑" w:eastAsia="微软雅黑" w:hAnsi="微软雅黑" w:hint="eastAsia"/>
          <w:sz w:val="24"/>
          <w:szCs w:val="24"/>
        </w:rPr>
        <w:t>；</w:t>
      </w:r>
    </w:p>
    <w:p w:rsidR="006C777A" w:rsidRPr="00CD680D" w:rsidRDefault="006C777A" w:rsidP="006C777A">
      <w:pPr>
        <w:pStyle w:val="3"/>
      </w:pPr>
      <w:r w:rsidRPr="00CD680D">
        <w:rPr>
          <w:rFonts w:hint="eastAsia"/>
        </w:rPr>
        <w:lastRenderedPageBreak/>
        <w:t>业务约束</w:t>
      </w:r>
    </w:p>
    <w:p w:rsidR="00056489" w:rsidRPr="00CD680D" w:rsidRDefault="00056489" w:rsidP="00056489">
      <w:pPr>
        <w:pStyle w:val="a6"/>
        <w:numPr>
          <w:ilvl w:val="0"/>
          <w:numId w:val="37"/>
        </w:numPr>
        <w:ind w:left="851" w:firstLineChars="0" w:hanging="431"/>
        <w:rPr>
          <w:rFonts w:ascii="微软雅黑" w:eastAsia="微软雅黑" w:hAnsi="微软雅黑"/>
          <w:sz w:val="24"/>
          <w:szCs w:val="24"/>
        </w:rPr>
      </w:pPr>
      <w:bookmarkStart w:id="47" w:name="_Toc392189724"/>
      <w:r w:rsidRPr="00CD680D">
        <w:rPr>
          <w:rFonts w:ascii="微软雅黑" w:eastAsia="微软雅黑" w:hAnsi="微软雅黑" w:hint="eastAsia"/>
          <w:sz w:val="24"/>
          <w:szCs w:val="24"/>
        </w:rPr>
        <w:t>出票失败由</w:t>
      </w:r>
      <w:r w:rsidR="008B0048">
        <w:rPr>
          <w:rFonts w:ascii="微软雅黑" w:eastAsia="微软雅黑" w:hAnsi="微软雅黑" w:hint="eastAsia"/>
          <w:sz w:val="24"/>
          <w:szCs w:val="24"/>
        </w:rPr>
        <w:t>19旅行</w:t>
      </w:r>
      <w:r w:rsidR="00E93E98">
        <w:rPr>
          <w:rFonts w:ascii="微软雅黑" w:eastAsia="微软雅黑" w:hAnsi="微软雅黑" w:hint="eastAsia"/>
          <w:sz w:val="24"/>
          <w:szCs w:val="24"/>
        </w:rPr>
        <w:t>主动</w:t>
      </w:r>
      <w:r w:rsidR="008B0048">
        <w:rPr>
          <w:rFonts w:ascii="微软雅黑" w:eastAsia="微软雅黑" w:hAnsi="微软雅黑" w:hint="eastAsia"/>
          <w:sz w:val="24"/>
          <w:szCs w:val="24"/>
        </w:rPr>
        <w:t>向商户发起退款</w:t>
      </w:r>
      <w:r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056489" w:rsidRPr="00CD680D" w:rsidRDefault="00056489" w:rsidP="00056489">
      <w:pPr>
        <w:pStyle w:val="a6"/>
        <w:numPr>
          <w:ilvl w:val="0"/>
          <w:numId w:val="37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该功能每晚2</w:t>
      </w:r>
      <w:r w:rsidR="009E124C" w:rsidRPr="00CD680D">
        <w:rPr>
          <w:rFonts w:ascii="微软雅黑" w:eastAsia="微软雅黑" w:hAnsi="微软雅黑" w:hint="eastAsia"/>
          <w:sz w:val="24"/>
          <w:szCs w:val="24"/>
        </w:rPr>
        <w:t>2</w:t>
      </w:r>
      <w:r w:rsidRPr="00CD680D">
        <w:rPr>
          <w:rFonts w:ascii="微软雅黑" w:eastAsia="微软雅黑" w:hAnsi="微软雅黑" w:hint="eastAsia"/>
          <w:sz w:val="24"/>
          <w:szCs w:val="24"/>
        </w:rPr>
        <w:t>：</w:t>
      </w:r>
      <w:r w:rsidR="009E124C" w:rsidRPr="00CD680D">
        <w:rPr>
          <w:rFonts w:ascii="微软雅黑" w:eastAsia="微软雅黑" w:hAnsi="微软雅黑" w:hint="eastAsia"/>
          <w:sz w:val="24"/>
          <w:szCs w:val="24"/>
        </w:rPr>
        <w:t>3</w:t>
      </w:r>
      <w:r w:rsidRPr="00CD680D">
        <w:rPr>
          <w:rFonts w:ascii="微软雅黑" w:eastAsia="微软雅黑" w:hAnsi="微软雅黑" w:hint="eastAsia"/>
          <w:sz w:val="24"/>
          <w:szCs w:val="24"/>
        </w:rPr>
        <w:t>0至第二天7：00之间</w:t>
      </w:r>
      <w:proofErr w:type="gramStart"/>
      <w:r w:rsidRPr="00CD680D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CD680D">
        <w:rPr>
          <w:rFonts w:ascii="微软雅黑" w:eastAsia="微软雅黑" w:hAnsi="微软雅黑" w:hint="eastAsia"/>
          <w:sz w:val="24"/>
          <w:szCs w:val="24"/>
        </w:rPr>
        <w:t>可用（暂定）。</w:t>
      </w:r>
    </w:p>
    <w:p w:rsidR="00BC269B" w:rsidRPr="00CD680D" w:rsidRDefault="009E124C" w:rsidP="00BC269B">
      <w:pPr>
        <w:pStyle w:val="a6"/>
        <w:numPr>
          <w:ilvl w:val="0"/>
          <w:numId w:val="37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出票成功，</w:t>
      </w:r>
      <w:r w:rsidR="004E4E88" w:rsidRPr="00CD680D">
        <w:rPr>
          <w:rFonts w:ascii="微软雅黑" w:eastAsia="微软雅黑" w:hAnsi="微软雅黑" w:hint="eastAsia"/>
          <w:sz w:val="24"/>
          <w:szCs w:val="24"/>
        </w:rPr>
        <w:t>专区</w:t>
      </w:r>
      <w:r w:rsidR="008B0048">
        <w:rPr>
          <w:rFonts w:ascii="微软雅黑" w:eastAsia="微软雅黑" w:hAnsi="微软雅黑" w:hint="eastAsia"/>
          <w:sz w:val="24"/>
          <w:szCs w:val="24"/>
        </w:rPr>
        <w:t>通过短信平台</w:t>
      </w:r>
      <w:r w:rsidRPr="00CD680D">
        <w:rPr>
          <w:rFonts w:ascii="微软雅黑" w:eastAsia="微软雅黑" w:hAnsi="微软雅黑" w:hint="eastAsia"/>
          <w:sz w:val="24"/>
          <w:szCs w:val="24"/>
        </w:rPr>
        <w:t>给</w:t>
      </w:r>
      <w:r w:rsidR="004E4E88" w:rsidRPr="00CD680D">
        <w:rPr>
          <w:rFonts w:ascii="微软雅黑" w:eastAsia="微软雅黑" w:hAnsi="微软雅黑" w:hint="eastAsia"/>
          <w:sz w:val="24"/>
          <w:szCs w:val="24"/>
        </w:rPr>
        <w:t>联系人</w:t>
      </w:r>
      <w:r w:rsidRPr="00CD680D">
        <w:rPr>
          <w:rFonts w:ascii="微软雅黑" w:eastAsia="微软雅黑" w:hAnsi="微软雅黑" w:hint="eastAsia"/>
          <w:sz w:val="24"/>
          <w:szCs w:val="24"/>
        </w:rPr>
        <w:t>下发出票成功短信</w:t>
      </w:r>
      <w:r w:rsidR="008B0048">
        <w:rPr>
          <w:rFonts w:ascii="微软雅黑" w:eastAsia="微软雅黑" w:hAnsi="微软雅黑" w:hint="eastAsia"/>
          <w:sz w:val="24"/>
          <w:szCs w:val="24"/>
        </w:rPr>
        <w:t>。短信内容自拟</w:t>
      </w:r>
      <w:r w:rsidR="008B0048" w:rsidRPr="00CD680D">
        <w:rPr>
          <w:rFonts w:ascii="微软雅黑" w:eastAsia="微软雅黑" w:hAnsi="微软雅黑"/>
          <w:sz w:val="24"/>
          <w:szCs w:val="24"/>
        </w:rPr>
        <w:t xml:space="preserve"> </w:t>
      </w:r>
      <w:r w:rsidR="008B0048">
        <w:rPr>
          <w:rFonts w:ascii="微软雅黑" w:eastAsia="微软雅黑" w:hAnsi="微软雅黑" w:hint="eastAsia"/>
          <w:sz w:val="24"/>
          <w:szCs w:val="24"/>
        </w:rPr>
        <w:t>。（若使用19旅行下发短信，另外收取短信费用）</w:t>
      </w:r>
    </w:p>
    <w:p w:rsidR="00AA2B9A" w:rsidRPr="00CD680D" w:rsidRDefault="004F5086" w:rsidP="004F5086">
      <w:pPr>
        <w:pStyle w:val="2"/>
      </w:pPr>
      <w:bookmarkStart w:id="48" w:name="_Toc393789642"/>
      <w:r w:rsidRPr="00CD680D">
        <w:rPr>
          <w:rFonts w:hint="eastAsia"/>
        </w:rPr>
        <w:t>订单</w:t>
      </w:r>
      <w:r w:rsidR="00AA2B9A" w:rsidRPr="00CD680D">
        <w:rPr>
          <w:rFonts w:hint="eastAsia"/>
        </w:rPr>
        <w:t>查询</w:t>
      </w:r>
      <w:bookmarkEnd w:id="47"/>
      <w:bookmarkEnd w:id="48"/>
    </w:p>
    <w:p w:rsidR="00AA2B9A" w:rsidRPr="00FA4C58" w:rsidRDefault="00AA2B9A" w:rsidP="00AA2B9A">
      <w:pPr>
        <w:pStyle w:val="3"/>
      </w:pPr>
      <w:bookmarkStart w:id="49" w:name="_Toc392189725"/>
      <w:r w:rsidRPr="00CD680D">
        <w:rPr>
          <w:rFonts w:hint="eastAsia"/>
        </w:rPr>
        <w:t>业务流程</w:t>
      </w:r>
      <w:bookmarkEnd w:id="49"/>
    </w:p>
    <w:p w:rsidR="00FA4C58" w:rsidRPr="00CD680D" w:rsidRDefault="00FA4C58" w:rsidP="00AA2B9A">
      <w:pPr>
        <w:rPr>
          <w:rFonts w:ascii="微软雅黑" w:eastAsia="微软雅黑" w:hAnsi="微软雅黑"/>
        </w:rPr>
      </w:pPr>
      <w:r>
        <w:object w:dxaOrig="11961" w:dyaOrig="4612">
          <v:shape id="_x0000_i1030" type="#_x0000_t75" style="width:414.75pt;height:159.75pt" o:ole="">
            <v:imagedata r:id="rId18" o:title=""/>
          </v:shape>
          <o:OLEObject Type="Embed" ProgID="Visio.Drawing.11" ShapeID="_x0000_i1030" DrawAspect="Content" ObjectID="_1467634458" r:id="rId19"/>
        </w:object>
      </w:r>
    </w:p>
    <w:p w:rsidR="00AA2B9A" w:rsidRPr="00CD680D" w:rsidRDefault="00AA2B9A" w:rsidP="00AA2B9A">
      <w:pPr>
        <w:pStyle w:val="3"/>
      </w:pPr>
      <w:bookmarkStart w:id="50" w:name="_Toc392189726"/>
      <w:r w:rsidRPr="00CD680D">
        <w:rPr>
          <w:rFonts w:hint="eastAsia"/>
        </w:rPr>
        <w:t>流程描述</w:t>
      </w:r>
      <w:bookmarkEnd w:id="50"/>
    </w:p>
    <w:p w:rsidR="00AA2B9A" w:rsidRPr="00CD680D" w:rsidRDefault="009C6733" w:rsidP="00345C62">
      <w:pPr>
        <w:pStyle w:val="a6"/>
        <w:widowControl/>
        <w:numPr>
          <w:ilvl w:val="0"/>
          <w:numId w:val="16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前置条件：已成功支付；</w:t>
      </w:r>
    </w:p>
    <w:p w:rsidR="009C6733" w:rsidRPr="00CD680D" w:rsidRDefault="009C6733" w:rsidP="00345C62">
      <w:pPr>
        <w:pStyle w:val="a6"/>
        <w:widowControl/>
        <w:numPr>
          <w:ilvl w:val="0"/>
          <w:numId w:val="16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用户发起订单查询请求；</w:t>
      </w:r>
    </w:p>
    <w:p w:rsidR="00AA2B9A" w:rsidRPr="00CD680D" w:rsidRDefault="000E6A8B" w:rsidP="00345C62">
      <w:pPr>
        <w:pStyle w:val="a6"/>
        <w:widowControl/>
        <w:numPr>
          <w:ilvl w:val="0"/>
          <w:numId w:val="16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商户接收用户请求后向19旅行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发起</w:t>
      </w:r>
      <w:r w:rsidR="009C6733" w:rsidRPr="00CD680D">
        <w:rPr>
          <w:rFonts w:ascii="微软雅黑" w:eastAsia="微软雅黑" w:hAnsi="微软雅黑" w:hint="eastAsia"/>
          <w:sz w:val="24"/>
          <w:szCs w:val="24"/>
        </w:rPr>
        <w:t>订单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查询请求；</w:t>
      </w:r>
    </w:p>
    <w:p w:rsidR="00AA2B9A" w:rsidRPr="00CD680D" w:rsidRDefault="000E6A8B" w:rsidP="00345C62">
      <w:pPr>
        <w:pStyle w:val="a6"/>
        <w:widowControl/>
        <w:numPr>
          <w:ilvl w:val="0"/>
          <w:numId w:val="16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进行</w:t>
      </w:r>
      <w:r w:rsidR="009C6733" w:rsidRPr="00CD680D">
        <w:rPr>
          <w:rFonts w:ascii="微软雅黑" w:eastAsia="微软雅黑" w:hAnsi="微软雅黑" w:hint="eastAsia"/>
          <w:sz w:val="24"/>
          <w:szCs w:val="24"/>
        </w:rPr>
        <w:t>订单</w:t>
      </w:r>
      <w:r>
        <w:rPr>
          <w:rFonts w:ascii="微软雅黑" w:eastAsia="微软雅黑" w:hAnsi="微软雅黑" w:hint="eastAsia"/>
          <w:sz w:val="24"/>
          <w:szCs w:val="24"/>
        </w:rPr>
        <w:t>查询处理，将查询结果返回给商户</w:t>
      </w:r>
      <w:r w:rsidR="00AA2B9A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9C6733" w:rsidRPr="00CD680D" w:rsidRDefault="000E6A8B" w:rsidP="009C6733">
      <w:pPr>
        <w:pStyle w:val="a6"/>
        <w:widowControl/>
        <w:numPr>
          <w:ilvl w:val="0"/>
          <w:numId w:val="16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bookmarkStart w:id="51" w:name="_Toc392189727"/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9C6733" w:rsidRPr="00CD680D"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9C6733" w:rsidRPr="00CD680D">
        <w:rPr>
          <w:rFonts w:ascii="微软雅黑" w:eastAsia="微软雅黑" w:hAnsi="微软雅黑" w:hint="eastAsia"/>
          <w:sz w:val="24"/>
          <w:szCs w:val="24"/>
        </w:rPr>
        <w:t>返回的订单查询结果，并将结果</w:t>
      </w:r>
      <w:r>
        <w:rPr>
          <w:rFonts w:ascii="微软雅黑" w:eastAsia="微软雅黑" w:hAnsi="微软雅黑" w:hint="eastAsia"/>
          <w:sz w:val="24"/>
          <w:szCs w:val="24"/>
        </w:rPr>
        <w:t>信息处理后展示给用户</w:t>
      </w:r>
      <w:r w:rsidR="009C6733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AA2B9A" w:rsidRPr="00CD680D" w:rsidRDefault="00AA2B9A" w:rsidP="00AA2B9A">
      <w:pPr>
        <w:pStyle w:val="3"/>
      </w:pPr>
      <w:r w:rsidRPr="00CD680D">
        <w:rPr>
          <w:rFonts w:hint="eastAsia"/>
        </w:rPr>
        <w:lastRenderedPageBreak/>
        <w:t>业务约束</w:t>
      </w:r>
      <w:bookmarkEnd w:id="51"/>
    </w:p>
    <w:p w:rsidR="004F5086" w:rsidRPr="00CD680D" w:rsidRDefault="004F5086" w:rsidP="004F5086">
      <w:pPr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订单分四种状态：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已支</w:t>
      </w:r>
      <w:r w:rsidR="00DD25C8">
        <w:rPr>
          <w:rFonts w:ascii="微软雅黑" w:eastAsia="微软雅黑" w:hAnsi="微软雅黑" w:hint="eastAsia"/>
          <w:sz w:val="24"/>
          <w:szCs w:val="24"/>
        </w:rPr>
        <w:t>付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、</w:t>
      </w:r>
      <w:r w:rsidR="000A0D79">
        <w:rPr>
          <w:rFonts w:ascii="微软雅黑" w:eastAsia="微软雅黑" w:hAnsi="微软雅黑" w:hint="eastAsia"/>
          <w:sz w:val="24"/>
          <w:szCs w:val="24"/>
        </w:rPr>
        <w:t>正在出票、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出票成功</w:t>
      </w:r>
      <w:r w:rsidR="00DD25C8">
        <w:rPr>
          <w:rFonts w:ascii="微软雅黑" w:eastAsia="微软雅黑" w:hAnsi="微软雅黑" w:hint="eastAsia"/>
          <w:sz w:val="24"/>
          <w:szCs w:val="24"/>
        </w:rPr>
        <w:t>、出票失败</w:t>
      </w:r>
      <w:r w:rsidRPr="00CD680D">
        <w:rPr>
          <w:rFonts w:ascii="微软雅黑" w:eastAsia="微软雅黑" w:hAnsi="微软雅黑" w:hint="eastAsia"/>
          <w:sz w:val="24"/>
          <w:szCs w:val="24"/>
        </w:rPr>
        <w:t>。已</w:t>
      </w:r>
      <w:proofErr w:type="gramStart"/>
      <w:r w:rsidR="00BC269B" w:rsidRPr="00CD680D">
        <w:rPr>
          <w:rFonts w:ascii="微软雅黑" w:eastAsia="微软雅黑" w:hAnsi="微软雅黑" w:hint="eastAsia"/>
          <w:sz w:val="24"/>
          <w:szCs w:val="24"/>
        </w:rPr>
        <w:t>支付</w:t>
      </w:r>
      <w:r w:rsidRPr="00CD680D">
        <w:rPr>
          <w:rFonts w:ascii="微软雅黑" w:eastAsia="微软雅黑" w:hAnsi="微软雅黑" w:hint="eastAsia"/>
          <w:sz w:val="24"/>
          <w:szCs w:val="24"/>
        </w:rPr>
        <w:t>指</w:t>
      </w:r>
      <w:proofErr w:type="gramEnd"/>
      <w:r w:rsidRPr="00CD680D">
        <w:rPr>
          <w:rFonts w:ascii="微软雅黑" w:eastAsia="微软雅黑" w:hAnsi="微软雅黑" w:hint="eastAsia"/>
          <w:sz w:val="24"/>
          <w:szCs w:val="24"/>
        </w:rPr>
        <w:t>用户已支付成功但还没有下订单；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出票中</w:t>
      </w:r>
      <w:r w:rsidR="0098241F">
        <w:rPr>
          <w:rFonts w:ascii="微软雅黑" w:eastAsia="微软雅黑" w:hAnsi="微软雅黑" w:hint="eastAsia"/>
          <w:sz w:val="24"/>
          <w:szCs w:val="24"/>
        </w:rPr>
        <w:t>是指已</w:t>
      </w:r>
      <w:r w:rsidRPr="00CD680D">
        <w:rPr>
          <w:rFonts w:ascii="微软雅黑" w:eastAsia="微软雅黑" w:hAnsi="微软雅黑" w:hint="eastAsia"/>
          <w:sz w:val="24"/>
          <w:szCs w:val="24"/>
        </w:rPr>
        <w:t>调用</w:t>
      </w:r>
      <w:r w:rsidR="00DD25C8">
        <w:rPr>
          <w:rFonts w:ascii="微软雅黑" w:eastAsia="微软雅黑" w:hAnsi="微软雅黑" w:hint="eastAsia"/>
          <w:sz w:val="24"/>
          <w:szCs w:val="24"/>
        </w:rPr>
        <w:t>19旅行</w:t>
      </w:r>
      <w:r w:rsidRPr="00CD680D">
        <w:rPr>
          <w:rFonts w:ascii="微软雅黑" w:eastAsia="微软雅黑" w:hAnsi="微软雅黑" w:hint="eastAsia"/>
          <w:sz w:val="24"/>
          <w:szCs w:val="24"/>
        </w:rPr>
        <w:t>下订单</w:t>
      </w:r>
      <w:r w:rsidR="00DD25C8">
        <w:rPr>
          <w:rFonts w:ascii="微软雅黑" w:eastAsia="微软雅黑" w:hAnsi="微软雅黑" w:hint="eastAsia"/>
          <w:sz w:val="24"/>
          <w:szCs w:val="24"/>
        </w:rPr>
        <w:t>接口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成功</w:t>
      </w:r>
      <w:r w:rsidRPr="00CD680D">
        <w:rPr>
          <w:rFonts w:ascii="微软雅黑" w:eastAsia="微软雅黑" w:hAnsi="微软雅黑" w:hint="eastAsia"/>
          <w:sz w:val="24"/>
          <w:szCs w:val="24"/>
        </w:rPr>
        <w:t>；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出票成功</w:t>
      </w:r>
      <w:r w:rsidR="00DD25C8">
        <w:rPr>
          <w:rFonts w:ascii="微软雅黑" w:eastAsia="微软雅黑" w:hAnsi="微软雅黑" w:hint="eastAsia"/>
          <w:sz w:val="24"/>
          <w:szCs w:val="24"/>
        </w:rPr>
        <w:t>是指下</w:t>
      </w:r>
      <w:r w:rsidRPr="00CD680D">
        <w:rPr>
          <w:rFonts w:ascii="微软雅黑" w:eastAsia="微软雅黑" w:hAnsi="微软雅黑" w:hint="eastAsia"/>
          <w:sz w:val="24"/>
          <w:szCs w:val="24"/>
        </w:rPr>
        <w:t>单接口返回出票成功应答；出票失败是指下订单返回出票失败应答。</w:t>
      </w:r>
    </w:p>
    <w:p w:rsidR="00AA2B9A" w:rsidRPr="00CD680D" w:rsidRDefault="00542325" w:rsidP="00AA2B9A">
      <w:pPr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通过订单处理异步通知接口返回“出票失败”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r w:rsidR="00967CBD" w:rsidRPr="00CD680D">
        <w:rPr>
          <w:rFonts w:ascii="微软雅黑" w:eastAsia="微软雅黑" w:hAnsi="微软雅黑" w:hint="eastAsia"/>
          <w:sz w:val="24"/>
          <w:szCs w:val="24"/>
        </w:rPr>
        <w:t>根据退款金额进行退款；差价退款，则也根据退款金额退款。</w:t>
      </w:r>
      <w:r>
        <w:rPr>
          <w:rFonts w:ascii="微软雅黑" w:eastAsia="微软雅黑" w:hAnsi="微软雅黑" w:hint="eastAsia"/>
          <w:sz w:val="24"/>
          <w:szCs w:val="24"/>
        </w:rPr>
        <w:t>出票成功后</w:t>
      </w:r>
      <w:r w:rsidR="00E44B7D" w:rsidRPr="00CD680D">
        <w:rPr>
          <w:rFonts w:ascii="微软雅黑" w:eastAsia="微软雅黑" w:hAnsi="微软雅黑" w:hint="eastAsia"/>
          <w:sz w:val="24"/>
          <w:szCs w:val="24"/>
        </w:rPr>
        <w:t>用户可发</w:t>
      </w:r>
      <w:r w:rsidR="004F5086" w:rsidRPr="00CD680D">
        <w:rPr>
          <w:rFonts w:ascii="微软雅黑" w:eastAsia="微软雅黑" w:hAnsi="微软雅黑" w:hint="eastAsia"/>
          <w:sz w:val="24"/>
          <w:szCs w:val="24"/>
        </w:rPr>
        <w:t>起退票退款业务</w:t>
      </w:r>
      <w:r w:rsidR="00967CBD" w:rsidRPr="00CD680D">
        <w:rPr>
          <w:rFonts w:ascii="微软雅黑" w:eastAsia="微软雅黑" w:hAnsi="微软雅黑" w:hint="eastAsia"/>
          <w:sz w:val="24"/>
          <w:szCs w:val="24"/>
        </w:rPr>
        <w:t>（进入3.</w:t>
      </w:r>
      <w:r w:rsidR="00255EA1" w:rsidRPr="00CD680D">
        <w:rPr>
          <w:rFonts w:ascii="微软雅黑" w:eastAsia="微软雅黑" w:hAnsi="微软雅黑" w:hint="eastAsia"/>
          <w:sz w:val="24"/>
          <w:szCs w:val="24"/>
        </w:rPr>
        <w:t>7</w:t>
      </w:r>
      <w:r w:rsidR="00967CBD" w:rsidRPr="00CD680D">
        <w:rPr>
          <w:rFonts w:ascii="微软雅黑" w:eastAsia="微软雅黑" w:hAnsi="微软雅黑" w:hint="eastAsia"/>
          <w:sz w:val="24"/>
          <w:szCs w:val="24"/>
        </w:rPr>
        <w:t>退票退款处理流程）</w:t>
      </w:r>
      <w:r w:rsidR="004F5086" w:rsidRPr="00CD680D">
        <w:rPr>
          <w:rFonts w:ascii="微软雅黑" w:eastAsia="微软雅黑" w:hAnsi="微软雅黑" w:hint="eastAsia"/>
          <w:sz w:val="24"/>
          <w:szCs w:val="24"/>
        </w:rPr>
        <w:t>。</w:t>
      </w:r>
    </w:p>
    <w:p w:rsidR="00353C44" w:rsidRPr="00CD680D" w:rsidRDefault="00353C44" w:rsidP="00AA2B9A">
      <w:pPr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该功能每晚2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2</w:t>
      </w:r>
      <w:r w:rsidRPr="00CD680D">
        <w:rPr>
          <w:rFonts w:ascii="微软雅黑" w:eastAsia="微软雅黑" w:hAnsi="微软雅黑" w:hint="eastAsia"/>
          <w:sz w:val="24"/>
          <w:szCs w:val="24"/>
        </w:rPr>
        <w:t>：</w:t>
      </w:r>
      <w:r w:rsidR="00BC269B" w:rsidRPr="00CD680D">
        <w:rPr>
          <w:rFonts w:ascii="微软雅黑" w:eastAsia="微软雅黑" w:hAnsi="微软雅黑" w:hint="eastAsia"/>
          <w:sz w:val="24"/>
          <w:szCs w:val="24"/>
        </w:rPr>
        <w:t>3</w:t>
      </w:r>
      <w:r w:rsidRPr="00CD680D">
        <w:rPr>
          <w:rFonts w:ascii="微软雅黑" w:eastAsia="微软雅黑" w:hAnsi="微软雅黑" w:hint="eastAsia"/>
          <w:sz w:val="24"/>
          <w:szCs w:val="24"/>
        </w:rPr>
        <w:t>0至第二天7：00之间不可</w:t>
      </w:r>
      <w:r w:rsidR="00542325">
        <w:rPr>
          <w:rFonts w:ascii="微软雅黑" w:eastAsia="微软雅黑" w:hAnsi="微软雅黑" w:hint="eastAsia"/>
          <w:sz w:val="24"/>
          <w:szCs w:val="24"/>
        </w:rPr>
        <w:t>使</w:t>
      </w:r>
      <w:r w:rsidRPr="00CD680D">
        <w:rPr>
          <w:rFonts w:ascii="微软雅黑" w:eastAsia="微软雅黑" w:hAnsi="微软雅黑" w:hint="eastAsia"/>
          <w:sz w:val="24"/>
          <w:szCs w:val="24"/>
        </w:rPr>
        <w:t>用（暂定）。</w:t>
      </w:r>
    </w:p>
    <w:p w:rsidR="00AA2B9A" w:rsidRPr="00CD680D" w:rsidRDefault="004F5086" w:rsidP="004F5086">
      <w:pPr>
        <w:pStyle w:val="2"/>
      </w:pPr>
      <w:bookmarkStart w:id="52" w:name="_Toc392189732"/>
      <w:bookmarkStart w:id="53" w:name="_Toc393789643"/>
      <w:r w:rsidRPr="00CD680D">
        <w:rPr>
          <w:rFonts w:hint="eastAsia"/>
        </w:rPr>
        <w:t>退票退款</w:t>
      </w:r>
      <w:bookmarkEnd w:id="52"/>
      <w:bookmarkEnd w:id="53"/>
    </w:p>
    <w:p w:rsidR="00AA2B9A" w:rsidRPr="00793C48" w:rsidRDefault="00AA2B9A" w:rsidP="00AA2B9A">
      <w:pPr>
        <w:pStyle w:val="3"/>
      </w:pPr>
      <w:bookmarkStart w:id="54" w:name="_Toc392189733"/>
      <w:r w:rsidRPr="00CD680D">
        <w:rPr>
          <w:rFonts w:hint="eastAsia"/>
        </w:rPr>
        <w:t>业务流程</w:t>
      </w:r>
      <w:bookmarkEnd w:id="54"/>
    </w:p>
    <w:p w:rsidR="00793C48" w:rsidRPr="00CD680D" w:rsidRDefault="00793C48" w:rsidP="00AA2B9A">
      <w:pPr>
        <w:rPr>
          <w:rFonts w:ascii="微软雅黑" w:eastAsia="微软雅黑" w:hAnsi="微软雅黑"/>
        </w:rPr>
      </w:pPr>
      <w:r>
        <w:object w:dxaOrig="11961" w:dyaOrig="4612">
          <v:shape id="_x0000_i1031" type="#_x0000_t75" style="width:414.75pt;height:159.75pt" o:ole="">
            <v:imagedata r:id="rId20" o:title=""/>
          </v:shape>
          <o:OLEObject Type="Embed" ProgID="Visio.Drawing.11" ShapeID="_x0000_i1031" DrawAspect="Content" ObjectID="_1467634459" r:id="rId21"/>
        </w:object>
      </w:r>
    </w:p>
    <w:p w:rsidR="00AA2B9A" w:rsidRPr="00CD680D" w:rsidRDefault="00AA2B9A" w:rsidP="00AA2B9A">
      <w:pPr>
        <w:pStyle w:val="3"/>
      </w:pPr>
      <w:bookmarkStart w:id="55" w:name="_Toc392189734"/>
      <w:r w:rsidRPr="00CD680D">
        <w:rPr>
          <w:rFonts w:hint="eastAsia"/>
        </w:rPr>
        <w:t>流程描述</w:t>
      </w:r>
      <w:bookmarkEnd w:id="55"/>
    </w:p>
    <w:p w:rsidR="00BC6B6C" w:rsidRPr="00CD680D" w:rsidRDefault="00BC6B6C" w:rsidP="00BC6B6C">
      <w:pPr>
        <w:pStyle w:val="a6"/>
        <w:widowControl/>
        <w:numPr>
          <w:ilvl w:val="0"/>
          <w:numId w:val="32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bookmarkStart w:id="56" w:name="_Toc392189735"/>
      <w:r w:rsidRPr="00CD680D">
        <w:rPr>
          <w:rFonts w:ascii="微软雅黑" w:eastAsia="微软雅黑" w:hAnsi="微软雅黑" w:hint="eastAsia"/>
          <w:sz w:val="24"/>
          <w:szCs w:val="24"/>
        </w:rPr>
        <w:t>前置条件：</w:t>
      </w:r>
      <w:r w:rsidR="00A01CE0">
        <w:rPr>
          <w:rFonts w:ascii="微软雅黑" w:eastAsia="微软雅黑" w:hAnsi="微软雅黑" w:hint="eastAsia"/>
          <w:sz w:val="24"/>
          <w:szCs w:val="24"/>
        </w:rPr>
        <w:t>订单</w:t>
      </w:r>
      <w:r w:rsidRPr="00CD680D">
        <w:rPr>
          <w:rFonts w:ascii="微软雅黑" w:eastAsia="微软雅黑" w:hAnsi="微软雅黑" w:hint="eastAsia"/>
          <w:sz w:val="24"/>
          <w:szCs w:val="24"/>
        </w:rPr>
        <w:t>已出票</w:t>
      </w:r>
      <w:r w:rsidR="00A01CE0" w:rsidRPr="00CD680D">
        <w:rPr>
          <w:rFonts w:ascii="微软雅黑" w:eastAsia="微软雅黑" w:hAnsi="微软雅黑" w:hint="eastAsia"/>
          <w:sz w:val="24"/>
          <w:szCs w:val="24"/>
        </w:rPr>
        <w:t>成功</w:t>
      </w:r>
      <w:r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BC6B6C" w:rsidRPr="00CD680D" w:rsidRDefault="00BC6B6C" w:rsidP="00BC6B6C">
      <w:pPr>
        <w:pStyle w:val="a6"/>
        <w:widowControl/>
        <w:numPr>
          <w:ilvl w:val="0"/>
          <w:numId w:val="32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用户发起退票退款请求；</w:t>
      </w:r>
    </w:p>
    <w:p w:rsidR="00BC6B6C" w:rsidRPr="00CD680D" w:rsidRDefault="00991B3A" w:rsidP="00BC6B6C">
      <w:pPr>
        <w:pStyle w:val="a6"/>
        <w:widowControl/>
        <w:numPr>
          <w:ilvl w:val="0"/>
          <w:numId w:val="32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商户接收用户请求后向19旅行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发起退票退款请求；</w:t>
      </w:r>
    </w:p>
    <w:p w:rsidR="00BC6B6C" w:rsidRPr="00CD680D" w:rsidRDefault="00991B3A" w:rsidP="00BC6B6C">
      <w:pPr>
        <w:pStyle w:val="a6"/>
        <w:widowControl/>
        <w:numPr>
          <w:ilvl w:val="0"/>
          <w:numId w:val="32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</w:t>
      </w:r>
      <w:r w:rsidR="008C1177">
        <w:rPr>
          <w:rFonts w:ascii="微软雅黑" w:eastAsia="微软雅黑" w:hAnsi="微软雅黑" w:hint="eastAsia"/>
          <w:sz w:val="24"/>
          <w:szCs w:val="24"/>
        </w:rPr>
        <w:t>旅行将</w:t>
      </w:r>
      <w:r>
        <w:rPr>
          <w:rFonts w:ascii="微软雅黑" w:eastAsia="微软雅黑" w:hAnsi="微软雅黑" w:hint="eastAsia"/>
          <w:sz w:val="24"/>
          <w:szCs w:val="24"/>
        </w:rPr>
        <w:t>退票退款</w:t>
      </w:r>
      <w:r w:rsidR="00D60C2D">
        <w:rPr>
          <w:rFonts w:ascii="微软雅黑" w:eastAsia="微软雅黑" w:hAnsi="微软雅黑" w:hint="eastAsia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结果返回给商户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BC6B6C" w:rsidRPr="00CD680D" w:rsidRDefault="00991B3A" w:rsidP="00BC6B6C">
      <w:pPr>
        <w:pStyle w:val="a6"/>
        <w:widowControl/>
        <w:numPr>
          <w:ilvl w:val="0"/>
          <w:numId w:val="32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 w:hint="eastAsia"/>
          <w:sz w:val="24"/>
          <w:szCs w:val="24"/>
        </w:rPr>
        <w:t>19旅行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返回的退票退款</w:t>
      </w:r>
      <w:r w:rsidR="00505088">
        <w:rPr>
          <w:rFonts w:ascii="微软雅黑" w:eastAsia="微软雅黑" w:hAnsi="微软雅黑" w:hint="eastAsia"/>
          <w:sz w:val="24"/>
          <w:szCs w:val="24"/>
        </w:rPr>
        <w:t>请求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结果，并将结果</w:t>
      </w:r>
      <w:r>
        <w:rPr>
          <w:rFonts w:ascii="微软雅黑" w:eastAsia="微软雅黑" w:hAnsi="微软雅黑" w:hint="eastAsia"/>
          <w:sz w:val="24"/>
          <w:szCs w:val="24"/>
        </w:rPr>
        <w:t>整理后展示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给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BC6B6C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AA2B9A" w:rsidRPr="00CD680D" w:rsidRDefault="00AA2B9A" w:rsidP="00AA2B9A">
      <w:pPr>
        <w:pStyle w:val="3"/>
      </w:pPr>
      <w:r w:rsidRPr="00CD680D">
        <w:rPr>
          <w:rFonts w:hint="eastAsia"/>
        </w:rPr>
        <w:t>业务约束</w:t>
      </w:r>
      <w:bookmarkEnd w:id="56"/>
    </w:p>
    <w:p w:rsidR="00AA2B9A" w:rsidRPr="00CD680D" w:rsidRDefault="00BC6B6C" w:rsidP="00BC6B6C">
      <w:pPr>
        <w:pStyle w:val="a6"/>
        <w:widowControl/>
        <w:numPr>
          <w:ilvl w:val="0"/>
          <w:numId w:val="34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由</w:t>
      </w:r>
      <w:r w:rsidR="0029364A">
        <w:rPr>
          <w:rFonts w:ascii="微软雅黑" w:eastAsia="微软雅黑" w:hAnsi="微软雅黑" w:hint="eastAsia"/>
          <w:sz w:val="24"/>
          <w:szCs w:val="24"/>
        </w:rPr>
        <w:t>用户通过前端页面</w:t>
      </w:r>
      <w:r w:rsidRPr="00CD680D">
        <w:rPr>
          <w:rFonts w:ascii="微软雅黑" w:eastAsia="微软雅黑" w:hAnsi="微软雅黑" w:hint="eastAsia"/>
          <w:sz w:val="24"/>
          <w:szCs w:val="24"/>
        </w:rPr>
        <w:t>触发退款操作；</w:t>
      </w:r>
    </w:p>
    <w:p w:rsidR="00AA2B9A" w:rsidRPr="00CD680D" w:rsidRDefault="00BC6B6C" w:rsidP="00255EA1">
      <w:pPr>
        <w:pStyle w:val="a6"/>
        <w:widowControl/>
        <w:numPr>
          <w:ilvl w:val="0"/>
          <w:numId w:val="34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该功能每晚2</w:t>
      </w:r>
      <w:r w:rsidR="00255EA1" w:rsidRPr="00CD680D">
        <w:rPr>
          <w:rFonts w:ascii="微软雅黑" w:eastAsia="微软雅黑" w:hAnsi="微软雅黑" w:hint="eastAsia"/>
          <w:sz w:val="24"/>
          <w:szCs w:val="24"/>
        </w:rPr>
        <w:t>2</w:t>
      </w:r>
      <w:r w:rsidRPr="00CD680D">
        <w:rPr>
          <w:rFonts w:ascii="微软雅黑" w:eastAsia="微软雅黑" w:hAnsi="微软雅黑" w:hint="eastAsia"/>
          <w:sz w:val="24"/>
          <w:szCs w:val="24"/>
        </w:rPr>
        <w:t>：</w:t>
      </w:r>
      <w:r w:rsidR="00255EA1" w:rsidRPr="00CD680D">
        <w:rPr>
          <w:rFonts w:ascii="微软雅黑" w:eastAsia="微软雅黑" w:hAnsi="微软雅黑" w:hint="eastAsia"/>
          <w:sz w:val="24"/>
          <w:szCs w:val="24"/>
        </w:rPr>
        <w:t>3</w:t>
      </w:r>
      <w:r w:rsidRPr="00CD680D">
        <w:rPr>
          <w:rFonts w:ascii="微软雅黑" w:eastAsia="微软雅黑" w:hAnsi="微软雅黑" w:hint="eastAsia"/>
          <w:sz w:val="24"/>
          <w:szCs w:val="24"/>
        </w:rPr>
        <w:t>0至第二天7：00之间</w:t>
      </w:r>
      <w:proofErr w:type="gramStart"/>
      <w:r w:rsidRPr="00CD680D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CD680D">
        <w:rPr>
          <w:rFonts w:ascii="微软雅黑" w:eastAsia="微软雅黑" w:hAnsi="微软雅黑" w:hint="eastAsia"/>
          <w:sz w:val="24"/>
          <w:szCs w:val="24"/>
        </w:rPr>
        <w:t>可用（暂定）。</w:t>
      </w:r>
    </w:p>
    <w:p w:rsidR="00056489" w:rsidRPr="00CD680D" w:rsidRDefault="00056489" w:rsidP="00056489">
      <w:pPr>
        <w:pStyle w:val="2"/>
      </w:pPr>
      <w:bookmarkStart w:id="57" w:name="_Toc393789644"/>
      <w:r w:rsidRPr="00CD680D">
        <w:rPr>
          <w:rFonts w:hint="eastAsia"/>
        </w:rPr>
        <w:t>退票退款异步通知</w:t>
      </w:r>
      <w:bookmarkEnd w:id="57"/>
    </w:p>
    <w:p w:rsidR="00056489" w:rsidRPr="00A61CFD" w:rsidRDefault="00056489" w:rsidP="00056489">
      <w:pPr>
        <w:pStyle w:val="3"/>
      </w:pPr>
      <w:r w:rsidRPr="00CD680D">
        <w:rPr>
          <w:rFonts w:hint="eastAsia"/>
        </w:rPr>
        <w:t>业务流程</w:t>
      </w:r>
    </w:p>
    <w:p w:rsidR="00A61CFD" w:rsidRPr="00CD680D" w:rsidRDefault="00A61CFD" w:rsidP="00056489">
      <w:pPr>
        <w:rPr>
          <w:rFonts w:ascii="微软雅黑" w:eastAsia="微软雅黑" w:hAnsi="微软雅黑"/>
        </w:rPr>
      </w:pPr>
      <w:r>
        <w:object w:dxaOrig="11961" w:dyaOrig="4612">
          <v:shape id="_x0000_i1032" type="#_x0000_t75" style="width:414.75pt;height:159.75pt" o:ole="">
            <v:imagedata r:id="rId22" o:title=""/>
          </v:shape>
          <o:OLEObject Type="Embed" ProgID="Visio.Drawing.11" ShapeID="_x0000_i1032" DrawAspect="Content" ObjectID="_1467634460" r:id="rId23"/>
        </w:object>
      </w:r>
    </w:p>
    <w:p w:rsidR="00056489" w:rsidRPr="00CD680D" w:rsidRDefault="00056489" w:rsidP="00056489">
      <w:pPr>
        <w:pStyle w:val="3"/>
      </w:pPr>
      <w:r w:rsidRPr="00CD680D">
        <w:rPr>
          <w:rFonts w:hint="eastAsia"/>
        </w:rPr>
        <w:t>流程描述</w:t>
      </w:r>
    </w:p>
    <w:p w:rsidR="00056489" w:rsidRPr="00CD680D" w:rsidRDefault="00056489" w:rsidP="00056489">
      <w:pPr>
        <w:pStyle w:val="a6"/>
        <w:widowControl/>
        <w:numPr>
          <w:ilvl w:val="0"/>
          <w:numId w:val="39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前置条件：</w:t>
      </w:r>
      <w:r w:rsidR="00654725">
        <w:rPr>
          <w:rFonts w:ascii="微软雅黑" w:eastAsia="微软雅黑" w:hAnsi="微软雅黑" w:hint="eastAsia"/>
          <w:sz w:val="24"/>
          <w:szCs w:val="24"/>
        </w:rPr>
        <w:t>19旅行</w:t>
      </w:r>
      <w:r w:rsidR="00A241CE" w:rsidRPr="00CD680D">
        <w:rPr>
          <w:rFonts w:ascii="微软雅黑" w:eastAsia="微软雅黑" w:hAnsi="微软雅黑" w:hint="eastAsia"/>
          <w:sz w:val="24"/>
          <w:szCs w:val="24"/>
        </w:rPr>
        <w:t>接收到退票退款处理结果；</w:t>
      </w:r>
    </w:p>
    <w:p w:rsidR="00A241CE" w:rsidRPr="00CD680D" w:rsidRDefault="00654725" w:rsidP="00A241CE">
      <w:pPr>
        <w:pStyle w:val="a6"/>
        <w:widowControl/>
        <w:numPr>
          <w:ilvl w:val="0"/>
          <w:numId w:val="39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19旅行将退票退款处理结果通知给商户</w:t>
      </w:r>
      <w:r w:rsidR="00A241CE" w:rsidRPr="00CD680D">
        <w:rPr>
          <w:rFonts w:ascii="微软雅黑" w:eastAsia="微软雅黑" w:hAnsi="微软雅黑" w:hint="eastAsia"/>
          <w:sz w:val="24"/>
          <w:szCs w:val="24"/>
        </w:rPr>
        <w:t>；</w:t>
      </w:r>
    </w:p>
    <w:p w:rsidR="00A241CE" w:rsidRPr="00CD680D" w:rsidRDefault="00654725" w:rsidP="00A241CE">
      <w:pPr>
        <w:pStyle w:val="a6"/>
        <w:widowControl/>
        <w:numPr>
          <w:ilvl w:val="0"/>
          <w:numId w:val="39"/>
        </w:numPr>
        <w:spacing w:line="360" w:lineRule="auto"/>
        <w:ind w:firstLineChars="0" w:firstLine="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</w:t>
      </w:r>
      <w:r w:rsidR="00A241CE" w:rsidRPr="00CD680D"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 w:hint="eastAsia"/>
          <w:sz w:val="24"/>
          <w:szCs w:val="24"/>
        </w:rPr>
        <w:t>19旅行退票退款处理结果，并将结果整合后展示给用户。</w:t>
      </w:r>
    </w:p>
    <w:p w:rsidR="00056489" w:rsidRDefault="00056489" w:rsidP="00056489">
      <w:pPr>
        <w:pStyle w:val="3"/>
        <w:rPr>
          <w:rFonts w:hint="eastAsia"/>
        </w:rPr>
      </w:pPr>
      <w:r w:rsidRPr="00CD680D">
        <w:rPr>
          <w:rFonts w:hint="eastAsia"/>
        </w:rPr>
        <w:lastRenderedPageBreak/>
        <w:t>业务约束</w:t>
      </w:r>
    </w:p>
    <w:p w:rsidR="00505898" w:rsidRPr="00935DAF" w:rsidRDefault="00A522B4" w:rsidP="00935DAF">
      <w:pPr>
        <w:pStyle w:val="a6"/>
        <w:widowControl/>
        <w:numPr>
          <w:ilvl w:val="0"/>
          <w:numId w:val="40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退款</w:t>
      </w:r>
      <w:r w:rsidR="00505898" w:rsidRPr="00935DAF">
        <w:rPr>
          <w:rFonts w:ascii="微软雅黑" w:eastAsia="微软雅黑" w:hAnsi="微软雅黑" w:hint="eastAsia"/>
          <w:sz w:val="24"/>
          <w:szCs w:val="24"/>
        </w:rPr>
        <w:t>成功，商户通过短信平台给用户下发退票结果短信。短信内容（短信内容商户自己拟定本短信内容仅作为参考）：您预定的02月23日K1681次17车07号上铺车退票成功。流水号：</w:t>
      </w:r>
      <w:r w:rsidR="00505898" w:rsidRPr="00935DAF">
        <w:rPr>
          <w:rFonts w:ascii="微软雅黑" w:eastAsia="微软雅黑" w:hAnsi="微软雅黑"/>
          <w:sz w:val="24"/>
          <w:szCs w:val="24"/>
        </w:rPr>
        <w:t xml:space="preserve">……… </w:t>
      </w:r>
    </w:p>
    <w:p w:rsidR="00056489" w:rsidRPr="00935DAF" w:rsidRDefault="00056489" w:rsidP="00935DAF">
      <w:pPr>
        <w:pStyle w:val="a6"/>
        <w:widowControl/>
        <w:numPr>
          <w:ilvl w:val="0"/>
          <w:numId w:val="40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35DAF">
        <w:rPr>
          <w:rFonts w:ascii="微软雅黑" w:eastAsia="微软雅黑" w:hAnsi="微软雅黑" w:hint="eastAsia"/>
          <w:sz w:val="24"/>
          <w:szCs w:val="24"/>
        </w:rPr>
        <w:t>该功能每晚2</w:t>
      </w:r>
      <w:r w:rsidR="00255EA1" w:rsidRPr="00935DAF">
        <w:rPr>
          <w:rFonts w:ascii="微软雅黑" w:eastAsia="微软雅黑" w:hAnsi="微软雅黑" w:hint="eastAsia"/>
          <w:sz w:val="24"/>
          <w:szCs w:val="24"/>
        </w:rPr>
        <w:t>2</w:t>
      </w:r>
      <w:r w:rsidRPr="00935DAF">
        <w:rPr>
          <w:rFonts w:ascii="微软雅黑" w:eastAsia="微软雅黑" w:hAnsi="微软雅黑" w:hint="eastAsia"/>
          <w:sz w:val="24"/>
          <w:szCs w:val="24"/>
        </w:rPr>
        <w:t>：</w:t>
      </w:r>
      <w:r w:rsidR="00255EA1" w:rsidRPr="00935DAF">
        <w:rPr>
          <w:rFonts w:ascii="微软雅黑" w:eastAsia="微软雅黑" w:hAnsi="微软雅黑" w:hint="eastAsia"/>
          <w:sz w:val="24"/>
          <w:szCs w:val="24"/>
        </w:rPr>
        <w:t>3</w:t>
      </w:r>
      <w:r w:rsidRPr="00935DAF">
        <w:rPr>
          <w:rFonts w:ascii="微软雅黑" w:eastAsia="微软雅黑" w:hAnsi="微软雅黑" w:hint="eastAsia"/>
          <w:sz w:val="24"/>
          <w:szCs w:val="24"/>
        </w:rPr>
        <w:t>0至第二天7：00之间</w:t>
      </w:r>
      <w:proofErr w:type="gramStart"/>
      <w:r w:rsidRPr="00935DAF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935DAF">
        <w:rPr>
          <w:rFonts w:ascii="微软雅黑" w:eastAsia="微软雅黑" w:hAnsi="微软雅黑" w:hint="eastAsia"/>
          <w:sz w:val="24"/>
          <w:szCs w:val="24"/>
        </w:rPr>
        <w:t>可用（暂定）。</w:t>
      </w:r>
    </w:p>
    <w:p w:rsidR="00255EA1" w:rsidRPr="00CD680D" w:rsidRDefault="00A6551C" w:rsidP="00255EA1">
      <w:pPr>
        <w:pStyle w:val="2"/>
        <w:rPr>
          <w:sz w:val="24"/>
          <w:szCs w:val="24"/>
        </w:rPr>
      </w:pPr>
      <w:bookmarkStart w:id="58" w:name="_Toc393789645"/>
      <w:r w:rsidRPr="00CD680D">
        <w:rPr>
          <w:rFonts w:hint="eastAsia"/>
          <w:sz w:val="24"/>
          <w:szCs w:val="24"/>
        </w:rPr>
        <w:t>对账流程</w:t>
      </w:r>
      <w:bookmarkEnd w:id="58"/>
    </w:p>
    <w:p w:rsidR="00A6551C" w:rsidRPr="00CD680D" w:rsidRDefault="00A6551C" w:rsidP="00A6551C">
      <w:pPr>
        <w:pStyle w:val="3"/>
      </w:pPr>
      <w:bookmarkStart w:id="59" w:name="_Toc391629793"/>
      <w:r w:rsidRPr="00CD680D">
        <w:rPr>
          <w:rFonts w:hint="eastAsia"/>
        </w:rPr>
        <w:t>对账原则</w:t>
      </w:r>
      <w:bookmarkEnd w:id="59"/>
    </w:p>
    <w:p w:rsidR="00A6551C" w:rsidRPr="003A4C9B" w:rsidRDefault="0079189E" w:rsidP="00A6551C">
      <w:pPr>
        <w:pStyle w:val="a6"/>
        <w:widowControl/>
        <w:numPr>
          <w:ilvl w:val="0"/>
          <w:numId w:val="45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A4C9B">
        <w:rPr>
          <w:rFonts w:ascii="微软雅黑" w:eastAsia="微软雅黑" w:hAnsi="微软雅黑" w:hint="eastAsia"/>
          <w:sz w:val="24"/>
          <w:szCs w:val="24"/>
        </w:rPr>
        <w:t>对账</w:t>
      </w:r>
      <w:r w:rsidR="00A6551C" w:rsidRPr="003A4C9B">
        <w:rPr>
          <w:rFonts w:ascii="微软雅黑" w:eastAsia="微软雅黑" w:hAnsi="微软雅黑" w:hint="eastAsia"/>
          <w:sz w:val="24"/>
          <w:szCs w:val="24"/>
        </w:rPr>
        <w:t>以</w:t>
      </w:r>
      <w:r w:rsidR="003A4C9B" w:rsidRPr="003A4C9B">
        <w:rPr>
          <w:rFonts w:ascii="微软雅黑" w:eastAsia="微软雅黑" w:hAnsi="微软雅黑" w:hint="eastAsia"/>
          <w:sz w:val="24"/>
          <w:szCs w:val="24"/>
        </w:rPr>
        <w:t>19旅行</w:t>
      </w:r>
      <w:r w:rsidRPr="003A4C9B">
        <w:rPr>
          <w:rFonts w:ascii="微软雅黑" w:eastAsia="微软雅黑" w:hAnsi="微软雅黑" w:hint="eastAsia"/>
          <w:sz w:val="24"/>
          <w:szCs w:val="24"/>
        </w:rPr>
        <w:t>出票</w:t>
      </w:r>
      <w:r w:rsidR="00E02AC6">
        <w:rPr>
          <w:rFonts w:ascii="微软雅黑" w:eastAsia="微软雅黑" w:hAnsi="微软雅黑" w:hint="eastAsia"/>
          <w:sz w:val="24"/>
          <w:szCs w:val="24"/>
        </w:rPr>
        <w:t>/</w:t>
      </w:r>
      <w:r w:rsidR="00F91381">
        <w:rPr>
          <w:rFonts w:ascii="微软雅黑" w:eastAsia="微软雅黑" w:hAnsi="微软雅黑" w:hint="eastAsia"/>
          <w:sz w:val="24"/>
          <w:szCs w:val="24"/>
        </w:rPr>
        <w:t>退票</w:t>
      </w:r>
      <w:r w:rsidRPr="003A4C9B">
        <w:rPr>
          <w:rFonts w:ascii="微软雅黑" w:eastAsia="微软雅黑" w:hAnsi="微软雅黑" w:hint="eastAsia"/>
          <w:sz w:val="24"/>
          <w:szCs w:val="24"/>
        </w:rPr>
        <w:t>记录</w:t>
      </w:r>
      <w:r w:rsidR="00A6551C" w:rsidRPr="003A4C9B">
        <w:rPr>
          <w:rFonts w:ascii="微软雅黑" w:eastAsia="微软雅黑" w:hAnsi="微软雅黑" w:hint="eastAsia"/>
          <w:sz w:val="24"/>
          <w:szCs w:val="24"/>
        </w:rPr>
        <w:t>为准；</w:t>
      </w:r>
    </w:p>
    <w:p w:rsidR="00F91381" w:rsidRDefault="00F91381" w:rsidP="00A6551C">
      <w:pPr>
        <w:pStyle w:val="a6"/>
        <w:widowControl/>
        <w:numPr>
          <w:ilvl w:val="0"/>
          <w:numId w:val="45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每月</w:t>
      </w:r>
      <w:r w:rsidR="00E02AC6">
        <w:rPr>
          <w:rFonts w:ascii="微软雅黑" w:eastAsia="微软雅黑" w:hAnsi="微软雅黑" w:hint="eastAsia"/>
          <w:sz w:val="24"/>
          <w:szCs w:val="24"/>
        </w:rPr>
        <w:t xml:space="preserve">对账日为1号、16号两天， </w:t>
      </w:r>
      <w:r>
        <w:rPr>
          <w:rFonts w:ascii="微软雅黑" w:eastAsia="微软雅黑" w:hAnsi="微软雅黑" w:hint="eastAsia"/>
          <w:sz w:val="24"/>
          <w:szCs w:val="24"/>
        </w:rPr>
        <w:t>1号对上个月16-31日的出票记录</w:t>
      </w:r>
      <w:r w:rsidR="00E02AC6">
        <w:rPr>
          <w:rFonts w:ascii="微软雅黑" w:eastAsia="微软雅黑" w:hAnsi="微软雅黑" w:hint="eastAsia"/>
          <w:sz w:val="24"/>
          <w:szCs w:val="24"/>
        </w:rPr>
        <w:t xml:space="preserve">，16号对1-15日的出票记录； </w:t>
      </w:r>
    </w:p>
    <w:p w:rsidR="00F91381" w:rsidRDefault="00E02AC6" w:rsidP="00F91381">
      <w:pPr>
        <w:pStyle w:val="a6"/>
        <w:widowControl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a)</w:t>
      </w:r>
      <w:r w:rsidR="00F91381">
        <w:rPr>
          <w:rFonts w:ascii="微软雅黑" w:eastAsia="微软雅黑" w:hAnsi="微软雅黑" w:hint="eastAsia"/>
          <w:sz w:val="24"/>
          <w:szCs w:val="24"/>
        </w:rPr>
        <w:t>商户的财务人员：使用19旅行分配的账号登录19e官方网站，下载资金变动明细，</w:t>
      </w:r>
      <w:r>
        <w:rPr>
          <w:rFonts w:ascii="微软雅黑" w:eastAsia="微软雅黑" w:hAnsi="微软雅黑" w:hint="eastAsia"/>
          <w:sz w:val="24"/>
          <w:szCs w:val="24"/>
        </w:rPr>
        <w:t>核验后</w:t>
      </w:r>
      <w:r w:rsidR="00F91381">
        <w:rPr>
          <w:rFonts w:ascii="微软雅黑" w:eastAsia="微软雅黑" w:hAnsi="微软雅黑" w:hint="eastAsia"/>
          <w:sz w:val="24"/>
          <w:szCs w:val="24"/>
        </w:rPr>
        <w:t>发送至19旅行财务邮箱：</w:t>
      </w:r>
      <w:hyperlink r:id="rId24" w:history="1">
        <w:r w:rsidR="00F91381" w:rsidRPr="004F2222">
          <w:rPr>
            <w:rStyle w:val="ae"/>
            <w:rFonts w:ascii="微软雅黑" w:eastAsia="微软雅黑" w:hAnsi="微软雅黑" w:hint="eastAsia"/>
            <w:sz w:val="24"/>
            <w:szCs w:val="24"/>
          </w:rPr>
          <w:t>wangxx@19e.com.cn</w:t>
        </w:r>
      </w:hyperlink>
    </w:p>
    <w:p w:rsidR="00E02AC6" w:rsidRPr="00E02AC6" w:rsidRDefault="00E02AC6" w:rsidP="00E02AC6">
      <w:pPr>
        <w:pStyle w:val="a6"/>
        <w:widowControl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b)</w:t>
      </w:r>
      <w:r w:rsidR="00F91381">
        <w:rPr>
          <w:rFonts w:ascii="微软雅黑" w:eastAsia="微软雅黑" w:hAnsi="微软雅黑" w:hint="eastAsia"/>
          <w:sz w:val="24"/>
          <w:szCs w:val="24"/>
        </w:rPr>
        <w:t>19旅行的财务人员：会在每月的1号、16号</w:t>
      </w:r>
      <w:r>
        <w:rPr>
          <w:rFonts w:ascii="微软雅黑" w:eastAsia="微软雅黑" w:hAnsi="微软雅黑" w:hint="eastAsia"/>
          <w:sz w:val="24"/>
          <w:szCs w:val="24"/>
        </w:rPr>
        <w:t>收到商户的对账记录后</w:t>
      </w:r>
      <w:r w:rsidR="00F91381">
        <w:rPr>
          <w:rFonts w:ascii="微软雅黑" w:eastAsia="微软雅黑" w:hAnsi="微软雅黑" w:hint="eastAsia"/>
          <w:sz w:val="24"/>
          <w:szCs w:val="24"/>
        </w:rPr>
        <w:t>下发出票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F91381">
        <w:rPr>
          <w:rFonts w:ascii="微软雅黑" w:eastAsia="微软雅黑" w:hAnsi="微软雅黑" w:hint="eastAsia"/>
          <w:sz w:val="24"/>
          <w:szCs w:val="24"/>
        </w:rPr>
        <w:t>退票记录给商户；</w:t>
      </w:r>
    </w:p>
    <w:p w:rsidR="00E02AC6" w:rsidRDefault="00E02AC6" w:rsidP="00A6551C">
      <w:pPr>
        <w:pStyle w:val="a6"/>
        <w:widowControl/>
        <w:numPr>
          <w:ilvl w:val="0"/>
          <w:numId w:val="45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为了不影响对账请各商户在对账日的上午12点之前将对账记录发送至19旅行财务邮箱，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否则导致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对账延误商户自行负责。</w:t>
      </w:r>
    </w:p>
    <w:p w:rsidR="009332D2" w:rsidRPr="009332D2" w:rsidRDefault="009332D2" w:rsidP="009332D2">
      <w:pPr>
        <w:pStyle w:val="a6"/>
        <w:widowControl/>
        <w:numPr>
          <w:ilvl w:val="0"/>
          <w:numId w:val="45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A4C9B">
        <w:rPr>
          <w:rFonts w:ascii="微软雅黑" w:eastAsia="微软雅黑" w:hAnsi="微软雅黑" w:hint="eastAsia"/>
          <w:sz w:val="24"/>
          <w:szCs w:val="24"/>
        </w:rPr>
        <w:t>若产生差错账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 w:rsidRPr="003A4C9B">
        <w:rPr>
          <w:rFonts w:ascii="微软雅黑" w:eastAsia="微软雅黑" w:hAnsi="微软雅黑" w:hint="eastAsia"/>
          <w:sz w:val="24"/>
          <w:szCs w:val="24"/>
        </w:rPr>
        <w:t>由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双方人员协商</w:t>
      </w:r>
      <w:r w:rsidRPr="003A4C9B">
        <w:rPr>
          <w:rFonts w:ascii="微软雅黑" w:eastAsia="微软雅黑" w:hAnsi="微软雅黑" w:hint="eastAsia"/>
          <w:color w:val="000000"/>
          <w:sz w:val="24"/>
          <w:szCs w:val="24"/>
        </w:rPr>
        <w:t>处理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，若协商无果则最终以19旅行出票/退票记录为准；</w:t>
      </w:r>
    </w:p>
    <w:p w:rsidR="00A6551C" w:rsidRPr="00CD680D" w:rsidRDefault="00A6551C" w:rsidP="00A6551C">
      <w:pPr>
        <w:pStyle w:val="3"/>
      </w:pPr>
      <w:bookmarkStart w:id="60" w:name="_Toc391629794"/>
      <w:r w:rsidRPr="00CD680D">
        <w:rPr>
          <w:rFonts w:hint="eastAsia"/>
        </w:rPr>
        <w:t>对账流程</w:t>
      </w:r>
      <w:bookmarkEnd w:id="60"/>
    </w:p>
    <w:p w:rsidR="00A6551C" w:rsidRPr="00CD680D" w:rsidRDefault="00495BA7" w:rsidP="00A6551C">
      <w:pPr>
        <w:rPr>
          <w:rFonts w:ascii="微软雅黑" w:eastAsia="微软雅黑" w:hAnsi="微软雅黑"/>
        </w:rPr>
      </w:pPr>
      <w:r>
        <w:object w:dxaOrig="9219" w:dyaOrig="8482">
          <v:shape id="_x0000_i1033" type="#_x0000_t75" style="width:414.75pt;height:381.75pt" o:ole="">
            <v:imagedata r:id="rId25" o:title=""/>
          </v:shape>
          <o:OLEObject Type="Embed" ProgID="Visio.Drawing.11" ShapeID="_x0000_i1033" DrawAspect="Content" ObjectID="_1467634461" r:id="rId26"/>
        </w:object>
      </w:r>
    </w:p>
    <w:p w:rsidR="00A6551C" w:rsidRPr="00CD680D" w:rsidRDefault="00A6551C" w:rsidP="00A6551C">
      <w:pPr>
        <w:rPr>
          <w:rFonts w:ascii="微软雅黑" w:eastAsia="微软雅黑" w:hAnsi="微软雅黑"/>
        </w:rPr>
      </w:pPr>
      <w:r w:rsidRPr="00CD680D">
        <w:rPr>
          <w:rFonts w:ascii="微软雅黑" w:eastAsia="微软雅黑" w:hAnsi="微软雅黑" w:hint="eastAsia"/>
        </w:rPr>
        <w:t>流程说明：</w:t>
      </w:r>
    </w:p>
    <w:p w:rsidR="00A6551C" w:rsidRPr="00E02AC6" w:rsidRDefault="00F77927" w:rsidP="00A6551C">
      <w:pPr>
        <w:pStyle w:val="a6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商户在对账日将对账文件发送至</w:t>
      </w:r>
      <w:r w:rsidR="00FE79F5">
        <w:rPr>
          <w:rFonts w:ascii="微软雅黑" w:eastAsia="微软雅黑" w:hAnsi="微软雅黑" w:hint="eastAsia"/>
          <w:sz w:val="24"/>
          <w:szCs w:val="24"/>
        </w:rPr>
        <w:t>19旅行财务邮箱</w:t>
      </w:r>
      <w:r w:rsidR="002F3CA3">
        <w:rPr>
          <w:rFonts w:ascii="微软雅黑" w:eastAsia="微软雅黑" w:hAnsi="微软雅黑" w:hint="eastAsia"/>
          <w:sz w:val="24"/>
          <w:szCs w:val="24"/>
        </w:rPr>
        <w:t>；</w:t>
      </w:r>
    </w:p>
    <w:p w:rsidR="00A6551C" w:rsidRDefault="002F3CA3" w:rsidP="00A6551C">
      <w:pPr>
        <w:pStyle w:val="a6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19旅行接收商户</w:t>
      </w:r>
      <w:r w:rsidR="00A6551C" w:rsidRPr="00E02AC6">
        <w:rPr>
          <w:rFonts w:ascii="微软雅黑" w:eastAsia="微软雅黑" w:hAnsi="微软雅黑" w:hint="eastAsia"/>
          <w:sz w:val="24"/>
          <w:szCs w:val="24"/>
        </w:rPr>
        <w:t>提供的</w:t>
      </w:r>
      <w:r w:rsidRPr="00E02AC6">
        <w:rPr>
          <w:rFonts w:ascii="微软雅黑" w:eastAsia="微软雅黑" w:hAnsi="微软雅黑" w:hint="eastAsia"/>
          <w:sz w:val="24"/>
          <w:szCs w:val="24"/>
        </w:rPr>
        <w:t>支付明细文件</w:t>
      </w:r>
      <w:r>
        <w:rPr>
          <w:rFonts w:ascii="微软雅黑" w:eastAsia="微软雅黑" w:hAnsi="微软雅黑" w:hint="eastAsia"/>
          <w:sz w:val="24"/>
          <w:szCs w:val="24"/>
        </w:rPr>
        <w:t>后，将19旅行出票/退票记录发送给商户</w:t>
      </w:r>
      <w:r w:rsidR="00A6551C" w:rsidRPr="00E02AC6">
        <w:rPr>
          <w:rFonts w:ascii="微软雅黑" w:eastAsia="微软雅黑" w:hAnsi="微软雅黑" w:hint="eastAsia"/>
          <w:sz w:val="24"/>
          <w:szCs w:val="24"/>
        </w:rPr>
        <w:t>；</w:t>
      </w:r>
    </w:p>
    <w:p w:rsidR="002F3CA3" w:rsidRPr="00E02AC6" w:rsidRDefault="002F3CA3" w:rsidP="00A6551C">
      <w:pPr>
        <w:pStyle w:val="a6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双方判断对账结果，遇问题账单协商处理，若双方均无异议则确认对账结果后当期对账完成。</w:t>
      </w:r>
    </w:p>
    <w:p w:rsidR="00A87FF0" w:rsidRPr="00CD680D" w:rsidRDefault="00AA2B9A" w:rsidP="00A87FF0">
      <w:pPr>
        <w:pStyle w:val="1"/>
      </w:pPr>
      <w:bookmarkStart w:id="61" w:name="_Toc392189736"/>
      <w:bookmarkStart w:id="62" w:name="_Toc393789646"/>
      <w:r w:rsidRPr="00CD680D">
        <w:rPr>
          <w:rFonts w:hint="eastAsia"/>
        </w:rPr>
        <w:t>非功能需求</w:t>
      </w:r>
      <w:bookmarkEnd w:id="61"/>
      <w:bookmarkEnd w:id="62"/>
    </w:p>
    <w:p w:rsidR="00A87FF0" w:rsidRPr="00CD680D" w:rsidRDefault="00AA2B9A" w:rsidP="004F5086">
      <w:pPr>
        <w:pStyle w:val="2"/>
      </w:pPr>
      <w:bookmarkStart w:id="63" w:name="_Toc392189737"/>
      <w:bookmarkStart w:id="64" w:name="_Toc393789647"/>
      <w:r w:rsidRPr="00CD680D">
        <w:rPr>
          <w:rFonts w:hint="eastAsia"/>
        </w:rPr>
        <w:t>软件需求</w:t>
      </w:r>
      <w:bookmarkEnd w:id="63"/>
      <w:bookmarkEnd w:id="64"/>
    </w:p>
    <w:p w:rsidR="00A87FF0" w:rsidRPr="005F23DB" w:rsidRDefault="00A94894" w:rsidP="00A94894">
      <w:pPr>
        <w:ind w:left="576"/>
        <w:rPr>
          <w:rFonts w:ascii="微软雅黑" w:eastAsia="微软雅黑" w:hAnsi="微软雅黑"/>
          <w:sz w:val="24"/>
          <w:szCs w:val="24"/>
        </w:rPr>
      </w:pPr>
      <w:r w:rsidRPr="005F23DB">
        <w:rPr>
          <w:rFonts w:ascii="微软雅黑" w:eastAsia="微软雅黑" w:hAnsi="微软雅黑" w:hint="eastAsia"/>
          <w:sz w:val="24"/>
          <w:szCs w:val="24"/>
        </w:rPr>
        <w:lastRenderedPageBreak/>
        <w:t>为了达到最佳的系统兼容性，请商户尽量使用JAVA作为开发语言。</w:t>
      </w:r>
    </w:p>
    <w:p w:rsidR="00A87FF0" w:rsidRPr="00CD680D" w:rsidRDefault="00AA2B9A" w:rsidP="004F5086">
      <w:pPr>
        <w:pStyle w:val="2"/>
      </w:pPr>
      <w:bookmarkStart w:id="65" w:name="_Toc392189738"/>
      <w:bookmarkStart w:id="66" w:name="_Toc393789648"/>
      <w:r w:rsidRPr="00CD680D">
        <w:rPr>
          <w:rFonts w:hint="eastAsia"/>
        </w:rPr>
        <w:t>硬件需求</w:t>
      </w:r>
      <w:bookmarkEnd w:id="65"/>
      <w:bookmarkEnd w:id="66"/>
    </w:p>
    <w:p w:rsidR="002216FE" w:rsidRPr="00CD680D" w:rsidRDefault="002216FE" w:rsidP="00A9489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D680D">
        <w:rPr>
          <w:rFonts w:ascii="微软雅黑" w:eastAsia="微软雅黑" w:hAnsi="微软雅黑" w:hint="eastAsia"/>
          <w:sz w:val="24"/>
          <w:szCs w:val="24"/>
        </w:rPr>
        <w:t>无。</w:t>
      </w:r>
    </w:p>
    <w:sectPr w:rsidR="002216FE" w:rsidRPr="00CD680D" w:rsidSect="00197987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E22" w:rsidRDefault="00F83E22" w:rsidP="00BC2C96">
      <w:r>
        <w:separator/>
      </w:r>
    </w:p>
  </w:endnote>
  <w:endnote w:type="continuationSeparator" w:id="0">
    <w:p w:rsidR="00F83E22" w:rsidRDefault="00F83E22" w:rsidP="00BC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28391"/>
      <w:docPartObj>
        <w:docPartGallery w:val="Page Numbers (Bottom of Page)"/>
        <w:docPartUnique/>
      </w:docPartObj>
    </w:sdtPr>
    <w:sdtContent>
      <w:p w:rsidR="00032D10" w:rsidRDefault="00E9287D">
        <w:pPr>
          <w:pStyle w:val="a4"/>
          <w:jc w:val="center"/>
        </w:pPr>
        <w:fldSimple w:instr=" PAGE   \* MERGEFORMAT ">
          <w:r w:rsidR="00A522B4" w:rsidRPr="00A522B4">
            <w:rPr>
              <w:noProof/>
              <w:lang w:val="zh-CN"/>
            </w:rPr>
            <w:t>15</w:t>
          </w:r>
        </w:fldSimple>
      </w:p>
    </w:sdtContent>
  </w:sdt>
  <w:p w:rsidR="00032D10" w:rsidRDefault="00032D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E22" w:rsidRDefault="00F83E22" w:rsidP="00BC2C96">
      <w:r>
        <w:separator/>
      </w:r>
    </w:p>
  </w:footnote>
  <w:footnote w:type="continuationSeparator" w:id="0">
    <w:p w:rsidR="00F83E22" w:rsidRDefault="00F83E22" w:rsidP="00BC2C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D10" w:rsidRDefault="00032D10" w:rsidP="003F1835">
    <w:pPr>
      <w:pStyle w:val="a3"/>
      <w:pBdr>
        <w:bottom w:val="none" w:sz="0" w:space="0" w:color="auto"/>
      </w:pBdr>
    </w:pPr>
    <w:r>
      <w:rPr>
        <w:rFonts w:hint="eastAsia"/>
      </w:rPr>
      <w:t>火车票业务对外商户产品需求文档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040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5083B47"/>
    <w:multiLevelType w:val="hybridMultilevel"/>
    <w:tmpl w:val="3DC4E47A"/>
    <w:lvl w:ilvl="0" w:tplc="261EAB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16822"/>
    <w:multiLevelType w:val="hybridMultilevel"/>
    <w:tmpl w:val="3B06E41E"/>
    <w:lvl w:ilvl="0" w:tplc="39746F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BD0097"/>
    <w:multiLevelType w:val="hybridMultilevel"/>
    <w:tmpl w:val="AD8EC4B6"/>
    <w:lvl w:ilvl="0" w:tplc="DF8EF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5C456F"/>
    <w:multiLevelType w:val="hybridMultilevel"/>
    <w:tmpl w:val="CC30ECA2"/>
    <w:lvl w:ilvl="0" w:tplc="587E6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EED3CA4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FFF5F3F"/>
    <w:multiLevelType w:val="hybridMultilevel"/>
    <w:tmpl w:val="A0F4267C"/>
    <w:lvl w:ilvl="0" w:tplc="D5E42F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21180"/>
    <w:multiLevelType w:val="hybridMultilevel"/>
    <w:tmpl w:val="C2EC735A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8">
    <w:nsid w:val="16D518BA"/>
    <w:multiLevelType w:val="hybridMultilevel"/>
    <w:tmpl w:val="A7B8B7F6"/>
    <w:lvl w:ilvl="0" w:tplc="FB849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095DC3"/>
    <w:multiLevelType w:val="hybridMultilevel"/>
    <w:tmpl w:val="8CA0574A"/>
    <w:lvl w:ilvl="0" w:tplc="2B4677D2">
      <w:start w:val="1"/>
      <w:numFmt w:val="decimal"/>
      <w:lvlText w:val="1.%1"/>
      <w:lvlJc w:val="left"/>
      <w:pPr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B91354B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8A3308C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DF6681D"/>
    <w:multiLevelType w:val="hybridMultilevel"/>
    <w:tmpl w:val="FDE4DD8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>
    <w:nsid w:val="30ED264D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29F4788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126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>
    <w:nsid w:val="358E5744"/>
    <w:multiLevelType w:val="hybridMultilevel"/>
    <w:tmpl w:val="94E464CC"/>
    <w:lvl w:ilvl="0" w:tplc="0BFC22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6885039"/>
    <w:multiLevelType w:val="multilevel"/>
    <w:tmpl w:val="9C12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F24C0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>
    <w:nsid w:val="39C6275A"/>
    <w:multiLevelType w:val="hybridMultilevel"/>
    <w:tmpl w:val="C7743D4A"/>
    <w:lvl w:ilvl="0" w:tplc="0F48B9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010401"/>
    <w:multiLevelType w:val="hybridMultilevel"/>
    <w:tmpl w:val="8DEE727E"/>
    <w:lvl w:ilvl="0" w:tplc="AF34FC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547F70"/>
    <w:multiLevelType w:val="hybridMultilevel"/>
    <w:tmpl w:val="5CC2035C"/>
    <w:lvl w:ilvl="0" w:tplc="EAFC4EC4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42840E1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8B2A5E18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3062AE6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BF12AE98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9ACAA374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34423AAA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568B99E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8C68EE6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42C37F51"/>
    <w:multiLevelType w:val="hybridMultilevel"/>
    <w:tmpl w:val="12A8342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43C34CC5"/>
    <w:multiLevelType w:val="multilevel"/>
    <w:tmpl w:val="675A47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color w:val="000000" w:themeColor="tex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4263A07"/>
    <w:multiLevelType w:val="hybridMultilevel"/>
    <w:tmpl w:val="CC30ECA2"/>
    <w:lvl w:ilvl="0" w:tplc="3B7EAB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89341020" w:tentative="1">
      <w:start w:val="1"/>
      <w:numFmt w:val="lowerLetter"/>
      <w:lvlText w:val="%2)"/>
      <w:lvlJc w:val="left"/>
      <w:pPr>
        <w:ind w:left="1200" w:hanging="420"/>
      </w:pPr>
    </w:lvl>
    <w:lvl w:ilvl="2" w:tplc="092A14B2" w:tentative="1">
      <w:start w:val="1"/>
      <w:numFmt w:val="lowerRoman"/>
      <w:lvlText w:val="%3."/>
      <w:lvlJc w:val="right"/>
      <w:pPr>
        <w:ind w:left="1620" w:hanging="420"/>
      </w:pPr>
    </w:lvl>
    <w:lvl w:ilvl="3" w:tplc="6EB6B0B0" w:tentative="1">
      <w:start w:val="1"/>
      <w:numFmt w:val="decimal"/>
      <w:lvlText w:val="%4."/>
      <w:lvlJc w:val="left"/>
      <w:pPr>
        <w:ind w:left="2040" w:hanging="420"/>
      </w:pPr>
    </w:lvl>
    <w:lvl w:ilvl="4" w:tplc="D408B3F2" w:tentative="1">
      <w:start w:val="1"/>
      <w:numFmt w:val="lowerLetter"/>
      <w:lvlText w:val="%5)"/>
      <w:lvlJc w:val="left"/>
      <w:pPr>
        <w:ind w:left="2460" w:hanging="420"/>
      </w:pPr>
    </w:lvl>
    <w:lvl w:ilvl="5" w:tplc="000AE336" w:tentative="1">
      <w:start w:val="1"/>
      <w:numFmt w:val="lowerRoman"/>
      <w:lvlText w:val="%6."/>
      <w:lvlJc w:val="right"/>
      <w:pPr>
        <w:ind w:left="2880" w:hanging="420"/>
      </w:pPr>
    </w:lvl>
    <w:lvl w:ilvl="6" w:tplc="41EA0302" w:tentative="1">
      <w:start w:val="1"/>
      <w:numFmt w:val="decimal"/>
      <w:lvlText w:val="%7."/>
      <w:lvlJc w:val="left"/>
      <w:pPr>
        <w:ind w:left="3300" w:hanging="420"/>
      </w:pPr>
    </w:lvl>
    <w:lvl w:ilvl="7" w:tplc="CB74C552" w:tentative="1">
      <w:start w:val="1"/>
      <w:numFmt w:val="lowerLetter"/>
      <w:lvlText w:val="%8)"/>
      <w:lvlJc w:val="left"/>
      <w:pPr>
        <w:ind w:left="3720" w:hanging="420"/>
      </w:pPr>
    </w:lvl>
    <w:lvl w:ilvl="8" w:tplc="83247096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6811373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479A1F69"/>
    <w:multiLevelType w:val="hybridMultilevel"/>
    <w:tmpl w:val="C7743D4A"/>
    <w:lvl w:ilvl="0" w:tplc="0F48B9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9A04926"/>
    <w:multiLevelType w:val="hybridMultilevel"/>
    <w:tmpl w:val="C7743D4A"/>
    <w:lvl w:ilvl="0" w:tplc="0F48B9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A3344D2"/>
    <w:multiLevelType w:val="hybridMultilevel"/>
    <w:tmpl w:val="B06C9E08"/>
    <w:lvl w:ilvl="0" w:tplc="587E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3D7B81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530E0613"/>
    <w:multiLevelType w:val="hybridMultilevel"/>
    <w:tmpl w:val="B78AC364"/>
    <w:lvl w:ilvl="0" w:tplc="6C2E80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7DD0ABD"/>
    <w:multiLevelType w:val="hybridMultilevel"/>
    <w:tmpl w:val="367EFB7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5D717F10"/>
    <w:multiLevelType w:val="hybridMultilevel"/>
    <w:tmpl w:val="B6206E98"/>
    <w:lvl w:ilvl="0" w:tplc="3E92BD40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2">
    <w:nsid w:val="5DD16ECA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670A2FF0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674643FA"/>
    <w:multiLevelType w:val="hybridMultilevel"/>
    <w:tmpl w:val="8E000640"/>
    <w:lvl w:ilvl="0" w:tplc="0409000B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00" w:hanging="420"/>
      </w:pPr>
    </w:lvl>
    <w:lvl w:ilvl="2" w:tplc="04090005" w:tentative="1">
      <w:start w:val="1"/>
      <w:numFmt w:val="lowerRoman"/>
      <w:lvlText w:val="%3."/>
      <w:lvlJc w:val="right"/>
      <w:pPr>
        <w:ind w:left="1620" w:hanging="420"/>
      </w:pPr>
    </w:lvl>
    <w:lvl w:ilvl="3" w:tplc="04090001" w:tentative="1">
      <w:start w:val="1"/>
      <w:numFmt w:val="decimal"/>
      <w:lvlText w:val="%4."/>
      <w:lvlJc w:val="left"/>
      <w:pPr>
        <w:ind w:left="2040" w:hanging="420"/>
      </w:pPr>
    </w:lvl>
    <w:lvl w:ilvl="4" w:tplc="04090003" w:tentative="1">
      <w:start w:val="1"/>
      <w:numFmt w:val="lowerLetter"/>
      <w:lvlText w:val="%5)"/>
      <w:lvlJc w:val="left"/>
      <w:pPr>
        <w:ind w:left="2460" w:hanging="420"/>
      </w:pPr>
    </w:lvl>
    <w:lvl w:ilvl="5" w:tplc="04090005" w:tentative="1">
      <w:start w:val="1"/>
      <w:numFmt w:val="lowerRoman"/>
      <w:lvlText w:val="%6."/>
      <w:lvlJc w:val="right"/>
      <w:pPr>
        <w:ind w:left="2880" w:hanging="420"/>
      </w:pPr>
    </w:lvl>
    <w:lvl w:ilvl="6" w:tplc="04090001" w:tentative="1">
      <w:start w:val="1"/>
      <w:numFmt w:val="decimal"/>
      <w:lvlText w:val="%7."/>
      <w:lvlJc w:val="left"/>
      <w:pPr>
        <w:ind w:left="3300" w:hanging="420"/>
      </w:pPr>
    </w:lvl>
    <w:lvl w:ilvl="7" w:tplc="04090003" w:tentative="1">
      <w:start w:val="1"/>
      <w:numFmt w:val="lowerLetter"/>
      <w:lvlText w:val="%8)"/>
      <w:lvlJc w:val="left"/>
      <w:pPr>
        <w:ind w:left="3720" w:hanging="420"/>
      </w:pPr>
    </w:lvl>
    <w:lvl w:ilvl="8" w:tplc="04090005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89D2C4E"/>
    <w:multiLevelType w:val="hybridMultilevel"/>
    <w:tmpl w:val="7856E136"/>
    <w:lvl w:ilvl="0" w:tplc="9E1E7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C63F38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>
    <w:nsid w:val="74BF0BD8"/>
    <w:multiLevelType w:val="hybridMultilevel"/>
    <w:tmpl w:val="C7743D4A"/>
    <w:lvl w:ilvl="0" w:tplc="0F48B9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6A56167"/>
    <w:multiLevelType w:val="hybridMultilevel"/>
    <w:tmpl w:val="0D48F1B6"/>
    <w:lvl w:ilvl="0" w:tplc="68A84CDA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>
    <w:nsid w:val="77C46ED8"/>
    <w:multiLevelType w:val="hybridMultilevel"/>
    <w:tmpl w:val="DA209AB6"/>
    <w:lvl w:ilvl="0" w:tplc="70141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BB77257"/>
    <w:multiLevelType w:val="hybridMultilevel"/>
    <w:tmpl w:val="0D48F1B6"/>
    <w:lvl w:ilvl="0" w:tplc="70141F6C">
      <w:start w:val="1"/>
      <w:numFmt w:val="decimal"/>
      <w:lvlText w:val="%1、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3"/>
  </w:num>
  <w:num w:numId="5">
    <w:abstractNumId w:val="2"/>
  </w:num>
  <w:num w:numId="6">
    <w:abstractNumId w:val="29"/>
  </w:num>
  <w:num w:numId="7">
    <w:abstractNumId w:val="34"/>
  </w:num>
  <w:num w:numId="8">
    <w:abstractNumId w:val="15"/>
  </w:num>
  <w:num w:numId="9">
    <w:abstractNumId w:val="35"/>
  </w:num>
  <w:num w:numId="10">
    <w:abstractNumId w:val="23"/>
  </w:num>
  <w:num w:numId="11">
    <w:abstractNumId w:val="27"/>
  </w:num>
  <w:num w:numId="12">
    <w:abstractNumId w:val="4"/>
  </w:num>
  <w:num w:numId="13">
    <w:abstractNumId w:val="11"/>
  </w:num>
  <w:num w:numId="14">
    <w:abstractNumId w:val="38"/>
  </w:num>
  <w:num w:numId="15">
    <w:abstractNumId w:val="0"/>
  </w:num>
  <w:num w:numId="16">
    <w:abstractNumId w:val="10"/>
  </w:num>
  <w:num w:numId="17">
    <w:abstractNumId w:val="13"/>
  </w:num>
  <w:num w:numId="18">
    <w:abstractNumId w:val="39"/>
  </w:num>
  <w:num w:numId="19">
    <w:abstractNumId w:val="22"/>
  </w:num>
  <w:num w:numId="20">
    <w:abstractNumId w:val="22"/>
  </w:num>
  <w:num w:numId="21">
    <w:abstractNumId w:val="37"/>
  </w:num>
  <w:num w:numId="22">
    <w:abstractNumId w:val="12"/>
  </w:num>
  <w:num w:numId="23">
    <w:abstractNumId w:val="31"/>
  </w:num>
  <w:num w:numId="24">
    <w:abstractNumId w:val="7"/>
  </w:num>
  <w:num w:numId="25">
    <w:abstractNumId w:val="22"/>
  </w:num>
  <w:num w:numId="26">
    <w:abstractNumId w:val="22"/>
  </w:num>
  <w:num w:numId="27">
    <w:abstractNumId w:val="19"/>
  </w:num>
  <w:num w:numId="28">
    <w:abstractNumId w:val="26"/>
  </w:num>
  <w:num w:numId="29">
    <w:abstractNumId w:val="36"/>
  </w:num>
  <w:num w:numId="30">
    <w:abstractNumId w:val="1"/>
  </w:num>
  <w:num w:numId="31">
    <w:abstractNumId w:val="32"/>
  </w:num>
  <w:num w:numId="32">
    <w:abstractNumId w:val="5"/>
  </w:num>
  <w:num w:numId="33">
    <w:abstractNumId w:val="6"/>
  </w:num>
  <w:num w:numId="34">
    <w:abstractNumId w:val="40"/>
  </w:num>
  <w:num w:numId="35">
    <w:abstractNumId w:val="33"/>
  </w:num>
  <w:num w:numId="36">
    <w:abstractNumId w:val="25"/>
  </w:num>
  <w:num w:numId="37">
    <w:abstractNumId w:val="18"/>
  </w:num>
  <w:num w:numId="38">
    <w:abstractNumId w:val="28"/>
  </w:num>
  <w:num w:numId="39">
    <w:abstractNumId w:val="24"/>
  </w:num>
  <w:num w:numId="40">
    <w:abstractNumId w:val="14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17"/>
  </w:num>
  <w:num w:numId="44">
    <w:abstractNumId w:val="30"/>
  </w:num>
  <w:num w:numId="45">
    <w:abstractNumId w:val="21"/>
  </w:num>
  <w:num w:numId="46">
    <w:abstractNumId w:val="22"/>
  </w:num>
  <w:num w:numId="47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C96"/>
    <w:rsid w:val="0000338D"/>
    <w:rsid w:val="000062F9"/>
    <w:rsid w:val="0001103C"/>
    <w:rsid w:val="00013F54"/>
    <w:rsid w:val="00023C44"/>
    <w:rsid w:val="0002599E"/>
    <w:rsid w:val="000302B1"/>
    <w:rsid w:val="00030348"/>
    <w:rsid w:val="00032D10"/>
    <w:rsid w:val="00033D43"/>
    <w:rsid w:val="00036022"/>
    <w:rsid w:val="0003786B"/>
    <w:rsid w:val="0004124F"/>
    <w:rsid w:val="00047003"/>
    <w:rsid w:val="000506B9"/>
    <w:rsid w:val="00053CD3"/>
    <w:rsid w:val="000563A5"/>
    <w:rsid w:val="00056489"/>
    <w:rsid w:val="00066C89"/>
    <w:rsid w:val="00070E5A"/>
    <w:rsid w:val="00074144"/>
    <w:rsid w:val="00074D90"/>
    <w:rsid w:val="000825F1"/>
    <w:rsid w:val="00082FCD"/>
    <w:rsid w:val="00083C8D"/>
    <w:rsid w:val="00083E64"/>
    <w:rsid w:val="00084548"/>
    <w:rsid w:val="000870C2"/>
    <w:rsid w:val="00092988"/>
    <w:rsid w:val="000A0D79"/>
    <w:rsid w:val="000A182A"/>
    <w:rsid w:val="000A491E"/>
    <w:rsid w:val="000B282B"/>
    <w:rsid w:val="000C25FD"/>
    <w:rsid w:val="000C54BF"/>
    <w:rsid w:val="000C5662"/>
    <w:rsid w:val="000D0800"/>
    <w:rsid w:val="000E0505"/>
    <w:rsid w:val="000E292B"/>
    <w:rsid w:val="000E65D7"/>
    <w:rsid w:val="000E6A8B"/>
    <w:rsid w:val="000F06FC"/>
    <w:rsid w:val="000F13AA"/>
    <w:rsid w:val="000F244C"/>
    <w:rsid w:val="000F383A"/>
    <w:rsid w:val="0010034F"/>
    <w:rsid w:val="001107B2"/>
    <w:rsid w:val="00112C99"/>
    <w:rsid w:val="00114761"/>
    <w:rsid w:val="00114AC2"/>
    <w:rsid w:val="00115EEB"/>
    <w:rsid w:val="00122D6F"/>
    <w:rsid w:val="001235E7"/>
    <w:rsid w:val="00132262"/>
    <w:rsid w:val="00146085"/>
    <w:rsid w:val="0014770F"/>
    <w:rsid w:val="001607A0"/>
    <w:rsid w:val="001706CB"/>
    <w:rsid w:val="00172F98"/>
    <w:rsid w:val="0017432F"/>
    <w:rsid w:val="00185321"/>
    <w:rsid w:val="00185EA4"/>
    <w:rsid w:val="00196CA6"/>
    <w:rsid w:val="00197987"/>
    <w:rsid w:val="001A0026"/>
    <w:rsid w:val="001A0FF7"/>
    <w:rsid w:val="001A55F5"/>
    <w:rsid w:val="001A6C12"/>
    <w:rsid w:val="001A7E93"/>
    <w:rsid w:val="001B1B46"/>
    <w:rsid w:val="001B2394"/>
    <w:rsid w:val="001B2832"/>
    <w:rsid w:val="001C1136"/>
    <w:rsid w:val="001D0410"/>
    <w:rsid w:val="001D56D5"/>
    <w:rsid w:val="001D5794"/>
    <w:rsid w:val="001E3E66"/>
    <w:rsid w:val="001E5011"/>
    <w:rsid w:val="001F5AAA"/>
    <w:rsid w:val="002002F5"/>
    <w:rsid w:val="00200D4D"/>
    <w:rsid w:val="00201194"/>
    <w:rsid w:val="00205DE6"/>
    <w:rsid w:val="00206771"/>
    <w:rsid w:val="002078F2"/>
    <w:rsid w:val="00210F03"/>
    <w:rsid w:val="002216FE"/>
    <w:rsid w:val="0022252A"/>
    <w:rsid w:val="00223139"/>
    <w:rsid w:val="00226502"/>
    <w:rsid w:val="00233CC8"/>
    <w:rsid w:val="00236628"/>
    <w:rsid w:val="002445C8"/>
    <w:rsid w:val="0024519A"/>
    <w:rsid w:val="0025115B"/>
    <w:rsid w:val="00255EA1"/>
    <w:rsid w:val="00263C5E"/>
    <w:rsid w:val="00270DFC"/>
    <w:rsid w:val="00273F74"/>
    <w:rsid w:val="00275E03"/>
    <w:rsid w:val="002815DB"/>
    <w:rsid w:val="00284DE9"/>
    <w:rsid w:val="00286468"/>
    <w:rsid w:val="00287E36"/>
    <w:rsid w:val="00290138"/>
    <w:rsid w:val="0029364A"/>
    <w:rsid w:val="00295508"/>
    <w:rsid w:val="00296105"/>
    <w:rsid w:val="0029674B"/>
    <w:rsid w:val="002A0D0B"/>
    <w:rsid w:val="002A4943"/>
    <w:rsid w:val="002A612F"/>
    <w:rsid w:val="002C31FD"/>
    <w:rsid w:val="002C35E0"/>
    <w:rsid w:val="002C411E"/>
    <w:rsid w:val="002C4EA8"/>
    <w:rsid w:val="002D19AD"/>
    <w:rsid w:val="002D2A8D"/>
    <w:rsid w:val="002D4491"/>
    <w:rsid w:val="002E367E"/>
    <w:rsid w:val="002E5A73"/>
    <w:rsid w:val="002E6193"/>
    <w:rsid w:val="002F3AEB"/>
    <w:rsid w:val="002F3CA3"/>
    <w:rsid w:val="0031334F"/>
    <w:rsid w:val="00316E72"/>
    <w:rsid w:val="00317DBC"/>
    <w:rsid w:val="003220C0"/>
    <w:rsid w:val="0032563F"/>
    <w:rsid w:val="00327C07"/>
    <w:rsid w:val="0033178F"/>
    <w:rsid w:val="00334B06"/>
    <w:rsid w:val="003421EE"/>
    <w:rsid w:val="003438EC"/>
    <w:rsid w:val="00343986"/>
    <w:rsid w:val="00345121"/>
    <w:rsid w:val="00345C62"/>
    <w:rsid w:val="0035129E"/>
    <w:rsid w:val="00352AD4"/>
    <w:rsid w:val="00353C44"/>
    <w:rsid w:val="00355D5C"/>
    <w:rsid w:val="00362648"/>
    <w:rsid w:val="0036273D"/>
    <w:rsid w:val="00363A2F"/>
    <w:rsid w:val="00365F2A"/>
    <w:rsid w:val="00377857"/>
    <w:rsid w:val="003815E8"/>
    <w:rsid w:val="00382034"/>
    <w:rsid w:val="0038604F"/>
    <w:rsid w:val="0038782B"/>
    <w:rsid w:val="00390664"/>
    <w:rsid w:val="00397EED"/>
    <w:rsid w:val="003A4C9B"/>
    <w:rsid w:val="003A6815"/>
    <w:rsid w:val="003A6E60"/>
    <w:rsid w:val="003A7DDE"/>
    <w:rsid w:val="003D691E"/>
    <w:rsid w:val="003D6A36"/>
    <w:rsid w:val="003D7A95"/>
    <w:rsid w:val="003E079C"/>
    <w:rsid w:val="003E0B07"/>
    <w:rsid w:val="003E2CA6"/>
    <w:rsid w:val="003E34EA"/>
    <w:rsid w:val="003E39C4"/>
    <w:rsid w:val="003E637A"/>
    <w:rsid w:val="003E6F8C"/>
    <w:rsid w:val="003E79DB"/>
    <w:rsid w:val="003F0E1B"/>
    <w:rsid w:val="003F1835"/>
    <w:rsid w:val="003F4818"/>
    <w:rsid w:val="003F5B0F"/>
    <w:rsid w:val="00401263"/>
    <w:rsid w:val="004014AC"/>
    <w:rsid w:val="00402EB9"/>
    <w:rsid w:val="00411968"/>
    <w:rsid w:val="00413EDE"/>
    <w:rsid w:val="00414107"/>
    <w:rsid w:val="00423AA1"/>
    <w:rsid w:val="00430148"/>
    <w:rsid w:val="004306B7"/>
    <w:rsid w:val="00437CE5"/>
    <w:rsid w:val="004401C7"/>
    <w:rsid w:val="00441029"/>
    <w:rsid w:val="0044579B"/>
    <w:rsid w:val="00445C25"/>
    <w:rsid w:val="00446068"/>
    <w:rsid w:val="004517B5"/>
    <w:rsid w:val="00453FE6"/>
    <w:rsid w:val="00460224"/>
    <w:rsid w:val="00460A08"/>
    <w:rsid w:val="00461FEE"/>
    <w:rsid w:val="00464AE9"/>
    <w:rsid w:val="004655C2"/>
    <w:rsid w:val="00467D46"/>
    <w:rsid w:val="00471521"/>
    <w:rsid w:val="004717F2"/>
    <w:rsid w:val="00475BB6"/>
    <w:rsid w:val="00475EDF"/>
    <w:rsid w:val="004765E8"/>
    <w:rsid w:val="0047683E"/>
    <w:rsid w:val="00486960"/>
    <w:rsid w:val="00495BA7"/>
    <w:rsid w:val="00496782"/>
    <w:rsid w:val="004973F2"/>
    <w:rsid w:val="004A015F"/>
    <w:rsid w:val="004A6F37"/>
    <w:rsid w:val="004A702F"/>
    <w:rsid w:val="004B01AF"/>
    <w:rsid w:val="004B1B3B"/>
    <w:rsid w:val="004C057B"/>
    <w:rsid w:val="004C36D3"/>
    <w:rsid w:val="004C3E97"/>
    <w:rsid w:val="004C45E0"/>
    <w:rsid w:val="004E4E88"/>
    <w:rsid w:val="004E5106"/>
    <w:rsid w:val="004F31BA"/>
    <w:rsid w:val="004F3C51"/>
    <w:rsid w:val="004F43FC"/>
    <w:rsid w:val="004F4D6B"/>
    <w:rsid w:val="004F5086"/>
    <w:rsid w:val="004F5133"/>
    <w:rsid w:val="00500D70"/>
    <w:rsid w:val="00505088"/>
    <w:rsid w:val="0050564F"/>
    <w:rsid w:val="00505898"/>
    <w:rsid w:val="00513BC2"/>
    <w:rsid w:val="00514335"/>
    <w:rsid w:val="005218BD"/>
    <w:rsid w:val="0052349A"/>
    <w:rsid w:val="0052599A"/>
    <w:rsid w:val="005318AE"/>
    <w:rsid w:val="00531E58"/>
    <w:rsid w:val="00533048"/>
    <w:rsid w:val="00542325"/>
    <w:rsid w:val="0054615C"/>
    <w:rsid w:val="00546BBB"/>
    <w:rsid w:val="0055167B"/>
    <w:rsid w:val="00553CD1"/>
    <w:rsid w:val="00557CAF"/>
    <w:rsid w:val="00560708"/>
    <w:rsid w:val="00560CD6"/>
    <w:rsid w:val="00560EAF"/>
    <w:rsid w:val="00570BB9"/>
    <w:rsid w:val="005731FF"/>
    <w:rsid w:val="00574DB7"/>
    <w:rsid w:val="00590415"/>
    <w:rsid w:val="00592793"/>
    <w:rsid w:val="005A0278"/>
    <w:rsid w:val="005A0CEF"/>
    <w:rsid w:val="005A1245"/>
    <w:rsid w:val="005B5864"/>
    <w:rsid w:val="005B648F"/>
    <w:rsid w:val="005B68B1"/>
    <w:rsid w:val="005B7410"/>
    <w:rsid w:val="005C6575"/>
    <w:rsid w:val="005C6F89"/>
    <w:rsid w:val="005D1B0C"/>
    <w:rsid w:val="005D3611"/>
    <w:rsid w:val="005D440B"/>
    <w:rsid w:val="005F23DB"/>
    <w:rsid w:val="005F4F7C"/>
    <w:rsid w:val="005F7C10"/>
    <w:rsid w:val="005F7CDA"/>
    <w:rsid w:val="00607B84"/>
    <w:rsid w:val="00620238"/>
    <w:rsid w:val="006236AD"/>
    <w:rsid w:val="00625056"/>
    <w:rsid w:val="0063764B"/>
    <w:rsid w:val="0064543D"/>
    <w:rsid w:val="00651850"/>
    <w:rsid w:val="00654725"/>
    <w:rsid w:val="00661FEF"/>
    <w:rsid w:val="00663995"/>
    <w:rsid w:val="006651A3"/>
    <w:rsid w:val="00672C94"/>
    <w:rsid w:val="00672CEC"/>
    <w:rsid w:val="00674BB0"/>
    <w:rsid w:val="00674F2B"/>
    <w:rsid w:val="0067668D"/>
    <w:rsid w:val="00677E36"/>
    <w:rsid w:val="006810F4"/>
    <w:rsid w:val="00686B31"/>
    <w:rsid w:val="006879F1"/>
    <w:rsid w:val="006911BB"/>
    <w:rsid w:val="006933C0"/>
    <w:rsid w:val="00695C23"/>
    <w:rsid w:val="00697349"/>
    <w:rsid w:val="006A0344"/>
    <w:rsid w:val="006A40CB"/>
    <w:rsid w:val="006A7112"/>
    <w:rsid w:val="006B4046"/>
    <w:rsid w:val="006C0837"/>
    <w:rsid w:val="006C2A2F"/>
    <w:rsid w:val="006C542D"/>
    <w:rsid w:val="006C777A"/>
    <w:rsid w:val="006D096D"/>
    <w:rsid w:val="006D2A7C"/>
    <w:rsid w:val="006D414A"/>
    <w:rsid w:val="006D5B8D"/>
    <w:rsid w:val="006E56D1"/>
    <w:rsid w:val="006E75B3"/>
    <w:rsid w:val="006F36A7"/>
    <w:rsid w:val="006F423C"/>
    <w:rsid w:val="00700604"/>
    <w:rsid w:val="00701CC0"/>
    <w:rsid w:val="007036B3"/>
    <w:rsid w:val="00711E3B"/>
    <w:rsid w:val="00712CAE"/>
    <w:rsid w:val="007214C6"/>
    <w:rsid w:val="00722239"/>
    <w:rsid w:val="007238F4"/>
    <w:rsid w:val="0072595F"/>
    <w:rsid w:val="00725F92"/>
    <w:rsid w:val="00734B48"/>
    <w:rsid w:val="00740BB3"/>
    <w:rsid w:val="0074177C"/>
    <w:rsid w:val="00744F21"/>
    <w:rsid w:val="00756DE6"/>
    <w:rsid w:val="00760A4B"/>
    <w:rsid w:val="00760CBC"/>
    <w:rsid w:val="0076748B"/>
    <w:rsid w:val="00767875"/>
    <w:rsid w:val="00771992"/>
    <w:rsid w:val="007746F5"/>
    <w:rsid w:val="00775793"/>
    <w:rsid w:val="00775C65"/>
    <w:rsid w:val="007825F0"/>
    <w:rsid w:val="0078511D"/>
    <w:rsid w:val="00787825"/>
    <w:rsid w:val="0079189E"/>
    <w:rsid w:val="00793C48"/>
    <w:rsid w:val="00797152"/>
    <w:rsid w:val="007A2B95"/>
    <w:rsid w:val="007A5DF1"/>
    <w:rsid w:val="007A6897"/>
    <w:rsid w:val="007B5980"/>
    <w:rsid w:val="007B6C15"/>
    <w:rsid w:val="007C0F2A"/>
    <w:rsid w:val="007C4A25"/>
    <w:rsid w:val="007C6BA4"/>
    <w:rsid w:val="007D1B47"/>
    <w:rsid w:val="007D3191"/>
    <w:rsid w:val="007D36A0"/>
    <w:rsid w:val="007D4025"/>
    <w:rsid w:val="007D6064"/>
    <w:rsid w:val="007E2324"/>
    <w:rsid w:val="007F07BB"/>
    <w:rsid w:val="007F25B5"/>
    <w:rsid w:val="007F324D"/>
    <w:rsid w:val="007F4D88"/>
    <w:rsid w:val="00800A53"/>
    <w:rsid w:val="00800D08"/>
    <w:rsid w:val="0080314E"/>
    <w:rsid w:val="008055F1"/>
    <w:rsid w:val="00807A60"/>
    <w:rsid w:val="00807E04"/>
    <w:rsid w:val="00807EE9"/>
    <w:rsid w:val="00813010"/>
    <w:rsid w:val="00816990"/>
    <w:rsid w:val="00817C83"/>
    <w:rsid w:val="008335AC"/>
    <w:rsid w:val="00833B3A"/>
    <w:rsid w:val="008351EB"/>
    <w:rsid w:val="00835552"/>
    <w:rsid w:val="0083668B"/>
    <w:rsid w:val="00845D12"/>
    <w:rsid w:val="00845E78"/>
    <w:rsid w:val="008467D0"/>
    <w:rsid w:val="00846F99"/>
    <w:rsid w:val="00847F39"/>
    <w:rsid w:val="00851530"/>
    <w:rsid w:val="00862721"/>
    <w:rsid w:val="00862E5B"/>
    <w:rsid w:val="0086590C"/>
    <w:rsid w:val="0086727A"/>
    <w:rsid w:val="0087323F"/>
    <w:rsid w:val="008748C5"/>
    <w:rsid w:val="008750CE"/>
    <w:rsid w:val="00883695"/>
    <w:rsid w:val="00884E82"/>
    <w:rsid w:val="0088765D"/>
    <w:rsid w:val="00892C7E"/>
    <w:rsid w:val="00893374"/>
    <w:rsid w:val="008A0C9B"/>
    <w:rsid w:val="008A0D7A"/>
    <w:rsid w:val="008B0048"/>
    <w:rsid w:val="008B3428"/>
    <w:rsid w:val="008B6270"/>
    <w:rsid w:val="008C1177"/>
    <w:rsid w:val="008C1846"/>
    <w:rsid w:val="008D0737"/>
    <w:rsid w:val="008D7F7C"/>
    <w:rsid w:val="008F0B5C"/>
    <w:rsid w:val="008F5814"/>
    <w:rsid w:val="00904244"/>
    <w:rsid w:val="009048B7"/>
    <w:rsid w:val="009055ED"/>
    <w:rsid w:val="00907B0C"/>
    <w:rsid w:val="009128AD"/>
    <w:rsid w:val="00912CB2"/>
    <w:rsid w:val="009134C7"/>
    <w:rsid w:val="00917208"/>
    <w:rsid w:val="00920946"/>
    <w:rsid w:val="00920952"/>
    <w:rsid w:val="00922359"/>
    <w:rsid w:val="00923CB6"/>
    <w:rsid w:val="0092406B"/>
    <w:rsid w:val="0092596D"/>
    <w:rsid w:val="0092714B"/>
    <w:rsid w:val="00930820"/>
    <w:rsid w:val="009332D2"/>
    <w:rsid w:val="00935DAF"/>
    <w:rsid w:val="00945E27"/>
    <w:rsid w:val="009473DE"/>
    <w:rsid w:val="00952B81"/>
    <w:rsid w:val="009552A6"/>
    <w:rsid w:val="009554F7"/>
    <w:rsid w:val="00964E39"/>
    <w:rsid w:val="00966CBD"/>
    <w:rsid w:val="00967CBD"/>
    <w:rsid w:val="00971F77"/>
    <w:rsid w:val="0097494F"/>
    <w:rsid w:val="00976B6C"/>
    <w:rsid w:val="00977C9C"/>
    <w:rsid w:val="00980BC9"/>
    <w:rsid w:val="0098241F"/>
    <w:rsid w:val="00986BEA"/>
    <w:rsid w:val="00991B3A"/>
    <w:rsid w:val="009A01C1"/>
    <w:rsid w:val="009A1785"/>
    <w:rsid w:val="009A2040"/>
    <w:rsid w:val="009A5841"/>
    <w:rsid w:val="009B2316"/>
    <w:rsid w:val="009B3194"/>
    <w:rsid w:val="009B4AE6"/>
    <w:rsid w:val="009C6089"/>
    <w:rsid w:val="009C6733"/>
    <w:rsid w:val="009C7209"/>
    <w:rsid w:val="009D219C"/>
    <w:rsid w:val="009D2834"/>
    <w:rsid w:val="009D3E55"/>
    <w:rsid w:val="009D47C5"/>
    <w:rsid w:val="009D56B9"/>
    <w:rsid w:val="009E1228"/>
    <w:rsid w:val="009E124C"/>
    <w:rsid w:val="009E1275"/>
    <w:rsid w:val="009E283B"/>
    <w:rsid w:val="009E3EBB"/>
    <w:rsid w:val="009F18AF"/>
    <w:rsid w:val="009F1CD3"/>
    <w:rsid w:val="009F3E63"/>
    <w:rsid w:val="009F4347"/>
    <w:rsid w:val="009F5464"/>
    <w:rsid w:val="009F6F90"/>
    <w:rsid w:val="00A001F9"/>
    <w:rsid w:val="00A01CE0"/>
    <w:rsid w:val="00A03000"/>
    <w:rsid w:val="00A03497"/>
    <w:rsid w:val="00A05346"/>
    <w:rsid w:val="00A0681D"/>
    <w:rsid w:val="00A10C52"/>
    <w:rsid w:val="00A137B5"/>
    <w:rsid w:val="00A16265"/>
    <w:rsid w:val="00A16E88"/>
    <w:rsid w:val="00A20DDE"/>
    <w:rsid w:val="00A23528"/>
    <w:rsid w:val="00A241CE"/>
    <w:rsid w:val="00A247FF"/>
    <w:rsid w:val="00A3681D"/>
    <w:rsid w:val="00A41694"/>
    <w:rsid w:val="00A43266"/>
    <w:rsid w:val="00A466E5"/>
    <w:rsid w:val="00A47200"/>
    <w:rsid w:val="00A51178"/>
    <w:rsid w:val="00A522B4"/>
    <w:rsid w:val="00A5623D"/>
    <w:rsid w:val="00A61CFD"/>
    <w:rsid w:val="00A61F31"/>
    <w:rsid w:val="00A6551C"/>
    <w:rsid w:val="00A65DF2"/>
    <w:rsid w:val="00A700DD"/>
    <w:rsid w:val="00A714BA"/>
    <w:rsid w:val="00A8488C"/>
    <w:rsid w:val="00A87FF0"/>
    <w:rsid w:val="00A90055"/>
    <w:rsid w:val="00A92074"/>
    <w:rsid w:val="00A92AF5"/>
    <w:rsid w:val="00A94894"/>
    <w:rsid w:val="00A95B8E"/>
    <w:rsid w:val="00AA2B9A"/>
    <w:rsid w:val="00AA2DF3"/>
    <w:rsid w:val="00AA35DF"/>
    <w:rsid w:val="00AA3F94"/>
    <w:rsid w:val="00AB19B9"/>
    <w:rsid w:val="00AC00EF"/>
    <w:rsid w:val="00AC5B82"/>
    <w:rsid w:val="00AC628F"/>
    <w:rsid w:val="00AD0E0A"/>
    <w:rsid w:val="00AD461C"/>
    <w:rsid w:val="00AD7095"/>
    <w:rsid w:val="00AE0B4E"/>
    <w:rsid w:val="00AE68C3"/>
    <w:rsid w:val="00AE752E"/>
    <w:rsid w:val="00AF3B53"/>
    <w:rsid w:val="00AF41FF"/>
    <w:rsid w:val="00AF46C3"/>
    <w:rsid w:val="00AF6E50"/>
    <w:rsid w:val="00B02F43"/>
    <w:rsid w:val="00B079C2"/>
    <w:rsid w:val="00B13479"/>
    <w:rsid w:val="00B15ED9"/>
    <w:rsid w:val="00B17CF4"/>
    <w:rsid w:val="00B211DC"/>
    <w:rsid w:val="00B30FAA"/>
    <w:rsid w:val="00B32BBB"/>
    <w:rsid w:val="00B33486"/>
    <w:rsid w:val="00B44398"/>
    <w:rsid w:val="00B563AB"/>
    <w:rsid w:val="00B57EC7"/>
    <w:rsid w:val="00B600B2"/>
    <w:rsid w:val="00B60CE1"/>
    <w:rsid w:val="00B62031"/>
    <w:rsid w:val="00B7355D"/>
    <w:rsid w:val="00B73AD5"/>
    <w:rsid w:val="00B75323"/>
    <w:rsid w:val="00B80561"/>
    <w:rsid w:val="00B82AFD"/>
    <w:rsid w:val="00B8301F"/>
    <w:rsid w:val="00B830B9"/>
    <w:rsid w:val="00B83179"/>
    <w:rsid w:val="00B841B3"/>
    <w:rsid w:val="00B854E4"/>
    <w:rsid w:val="00B874D3"/>
    <w:rsid w:val="00B96A26"/>
    <w:rsid w:val="00B97449"/>
    <w:rsid w:val="00B97E65"/>
    <w:rsid w:val="00BA3808"/>
    <w:rsid w:val="00BA3881"/>
    <w:rsid w:val="00BA530F"/>
    <w:rsid w:val="00BA5D56"/>
    <w:rsid w:val="00BA724B"/>
    <w:rsid w:val="00BB041E"/>
    <w:rsid w:val="00BC269B"/>
    <w:rsid w:val="00BC2B91"/>
    <w:rsid w:val="00BC2C96"/>
    <w:rsid w:val="00BC3490"/>
    <w:rsid w:val="00BC691A"/>
    <w:rsid w:val="00BC6B6C"/>
    <w:rsid w:val="00BD2C21"/>
    <w:rsid w:val="00BD54F9"/>
    <w:rsid w:val="00BD55E4"/>
    <w:rsid w:val="00BE4DAE"/>
    <w:rsid w:val="00BF375B"/>
    <w:rsid w:val="00BF4B98"/>
    <w:rsid w:val="00BF5177"/>
    <w:rsid w:val="00BF55B1"/>
    <w:rsid w:val="00C02141"/>
    <w:rsid w:val="00C074F6"/>
    <w:rsid w:val="00C20984"/>
    <w:rsid w:val="00C2357D"/>
    <w:rsid w:val="00C23E8C"/>
    <w:rsid w:val="00C27BE2"/>
    <w:rsid w:val="00C35DEF"/>
    <w:rsid w:val="00C42344"/>
    <w:rsid w:val="00C4507A"/>
    <w:rsid w:val="00C467BA"/>
    <w:rsid w:val="00C52AC2"/>
    <w:rsid w:val="00C54195"/>
    <w:rsid w:val="00C554E5"/>
    <w:rsid w:val="00C56E5B"/>
    <w:rsid w:val="00C62525"/>
    <w:rsid w:val="00C70B1E"/>
    <w:rsid w:val="00C70ECA"/>
    <w:rsid w:val="00C71907"/>
    <w:rsid w:val="00C71E5F"/>
    <w:rsid w:val="00C735B9"/>
    <w:rsid w:val="00C749C5"/>
    <w:rsid w:val="00C80E84"/>
    <w:rsid w:val="00C848C2"/>
    <w:rsid w:val="00C9069F"/>
    <w:rsid w:val="00CA2A2F"/>
    <w:rsid w:val="00CA5AD5"/>
    <w:rsid w:val="00CA63E8"/>
    <w:rsid w:val="00CA795F"/>
    <w:rsid w:val="00CB7476"/>
    <w:rsid w:val="00CD001A"/>
    <w:rsid w:val="00CD071E"/>
    <w:rsid w:val="00CD2172"/>
    <w:rsid w:val="00CD570E"/>
    <w:rsid w:val="00CD680D"/>
    <w:rsid w:val="00CE15EE"/>
    <w:rsid w:val="00CE19C8"/>
    <w:rsid w:val="00CE2035"/>
    <w:rsid w:val="00CE3AA4"/>
    <w:rsid w:val="00CE60E0"/>
    <w:rsid w:val="00CE63E3"/>
    <w:rsid w:val="00CF36D9"/>
    <w:rsid w:val="00CF679A"/>
    <w:rsid w:val="00CF7FB8"/>
    <w:rsid w:val="00D007D1"/>
    <w:rsid w:val="00D01AED"/>
    <w:rsid w:val="00D04138"/>
    <w:rsid w:val="00D157DB"/>
    <w:rsid w:val="00D22734"/>
    <w:rsid w:val="00D32AF3"/>
    <w:rsid w:val="00D36086"/>
    <w:rsid w:val="00D37667"/>
    <w:rsid w:val="00D44E28"/>
    <w:rsid w:val="00D45029"/>
    <w:rsid w:val="00D45981"/>
    <w:rsid w:val="00D45AAC"/>
    <w:rsid w:val="00D5353D"/>
    <w:rsid w:val="00D571F6"/>
    <w:rsid w:val="00D60C2D"/>
    <w:rsid w:val="00D71914"/>
    <w:rsid w:val="00D74511"/>
    <w:rsid w:val="00D76886"/>
    <w:rsid w:val="00D771B6"/>
    <w:rsid w:val="00D83D41"/>
    <w:rsid w:val="00D947EC"/>
    <w:rsid w:val="00D96680"/>
    <w:rsid w:val="00D9767E"/>
    <w:rsid w:val="00DA1C5C"/>
    <w:rsid w:val="00DA7E68"/>
    <w:rsid w:val="00DA7ED0"/>
    <w:rsid w:val="00DB2D0D"/>
    <w:rsid w:val="00DC3959"/>
    <w:rsid w:val="00DC57F7"/>
    <w:rsid w:val="00DD1CA0"/>
    <w:rsid w:val="00DD1E99"/>
    <w:rsid w:val="00DD25C8"/>
    <w:rsid w:val="00DD3F4F"/>
    <w:rsid w:val="00DD6EF1"/>
    <w:rsid w:val="00DE3389"/>
    <w:rsid w:val="00DE5BD1"/>
    <w:rsid w:val="00DF5ADA"/>
    <w:rsid w:val="00DF631B"/>
    <w:rsid w:val="00DF7871"/>
    <w:rsid w:val="00E02AC6"/>
    <w:rsid w:val="00E0672B"/>
    <w:rsid w:val="00E07520"/>
    <w:rsid w:val="00E22E75"/>
    <w:rsid w:val="00E240D7"/>
    <w:rsid w:val="00E3083F"/>
    <w:rsid w:val="00E3224F"/>
    <w:rsid w:val="00E361C5"/>
    <w:rsid w:val="00E37261"/>
    <w:rsid w:val="00E37A67"/>
    <w:rsid w:val="00E44B7D"/>
    <w:rsid w:val="00E45BC3"/>
    <w:rsid w:val="00E47121"/>
    <w:rsid w:val="00E56539"/>
    <w:rsid w:val="00E570AC"/>
    <w:rsid w:val="00E60A4B"/>
    <w:rsid w:val="00E61E0E"/>
    <w:rsid w:val="00E748A8"/>
    <w:rsid w:val="00E83B90"/>
    <w:rsid w:val="00E86186"/>
    <w:rsid w:val="00E91327"/>
    <w:rsid w:val="00E9287D"/>
    <w:rsid w:val="00E93E98"/>
    <w:rsid w:val="00E95AB3"/>
    <w:rsid w:val="00EC3688"/>
    <w:rsid w:val="00EC5B45"/>
    <w:rsid w:val="00EC6F3C"/>
    <w:rsid w:val="00ED01D3"/>
    <w:rsid w:val="00ED2473"/>
    <w:rsid w:val="00ED38B7"/>
    <w:rsid w:val="00ED4A8D"/>
    <w:rsid w:val="00EF33FE"/>
    <w:rsid w:val="00F00BF7"/>
    <w:rsid w:val="00F13C3D"/>
    <w:rsid w:val="00F225FE"/>
    <w:rsid w:val="00F254C3"/>
    <w:rsid w:val="00F25697"/>
    <w:rsid w:val="00F31BBA"/>
    <w:rsid w:val="00F33B08"/>
    <w:rsid w:val="00F350DD"/>
    <w:rsid w:val="00F4167B"/>
    <w:rsid w:val="00F502C9"/>
    <w:rsid w:val="00F507A2"/>
    <w:rsid w:val="00F554DE"/>
    <w:rsid w:val="00F56DDD"/>
    <w:rsid w:val="00F6169D"/>
    <w:rsid w:val="00F61C40"/>
    <w:rsid w:val="00F6356A"/>
    <w:rsid w:val="00F66DCA"/>
    <w:rsid w:val="00F67D41"/>
    <w:rsid w:val="00F77927"/>
    <w:rsid w:val="00F835E0"/>
    <w:rsid w:val="00F83E22"/>
    <w:rsid w:val="00F849C9"/>
    <w:rsid w:val="00F91381"/>
    <w:rsid w:val="00F923E8"/>
    <w:rsid w:val="00F95046"/>
    <w:rsid w:val="00F9567F"/>
    <w:rsid w:val="00F96E84"/>
    <w:rsid w:val="00FA1D54"/>
    <w:rsid w:val="00FA3A74"/>
    <w:rsid w:val="00FA4698"/>
    <w:rsid w:val="00FA4C58"/>
    <w:rsid w:val="00FA78A4"/>
    <w:rsid w:val="00FA7D66"/>
    <w:rsid w:val="00FB3909"/>
    <w:rsid w:val="00FB46F8"/>
    <w:rsid w:val="00FB4B75"/>
    <w:rsid w:val="00FB5BF3"/>
    <w:rsid w:val="00FB690D"/>
    <w:rsid w:val="00FC04D1"/>
    <w:rsid w:val="00FC10A8"/>
    <w:rsid w:val="00FC1D19"/>
    <w:rsid w:val="00FC4D62"/>
    <w:rsid w:val="00FC7DFD"/>
    <w:rsid w:val="00FE79F5"/>
    <w:rsid w:val="00FE7C11"/>
    <w:rsid w:val="00FF3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86"/>
    <w:pPr>
      <w:widowControl w:val="0"/>
      <w:jc w:val="both"/>
    </w:p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,113,卷"/>
    <w:basedOn w:val="a"/>
    <w:next w:val="a"/>
    <w:link w:val="1Char"/>
    <w:uiPriority w:val="99"/>
    <w:qFormat/>
    <w:rsid w:val="00122D6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,标题词,A"/>
    <w:basedOn w:val="a"/>
    <w:next w:val="a"/>
    <w:link w:val="2Char"/>
    <w:autoRedefine/>
    <w:uiPriority w:val="99"/>
    <w:qFormat/>
    <w:rsid w:val="004F5086"/>
    <w:pPr>
      <w:numPr>
        <w:ilvl w:val="1"/>
        <w:numId w:val="1"/>
      </w:numPr>
      <w:spacing w:before="260" w:after="260" w:line="415" w:lineRule="auto"/>
      <w:outlineLvl w:val="1"/>
    </w:pPr>
    <w:rPr>
      <w:rFonts w:ascii="微软雅黑" w:eastAsia="微软雅黑" w:hAnsi="微软雅黑" w:cs="Times New Roman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(Alt+3)4,hhh"/>
    <w:basedOn w:val="a"/>
    <w:next w:val="a"/>
    <w:link w:val="3Char"/>
    <w:autoRedefine/>
    <w:uiPriority w:val="99"/>
    <w:qFormat/>
    <w:rsid w:val="00756DE6"/>
    <w:pPr>
      <w:numPr>
        <w:ilvl w:val="2"/>
        <w:numId w:val="1"/>
      </w:numPr>
      <w:spacing w:before="260" w:after="260" w:line="360" w:lineRule="auto"/>
      <w:outlineLvl w:val="2"/>
    </w:pPr>
    <w:rPr>
      <w:rFonts w:ascii="微软雅黑" w:eastAsia="微软雅黑" w:hAnsi="微软雅黑" w:cs="Times New Roman"/>
      <w:bCs/>
      <w:color w:val="000000" w:themeColor="text1"/>
      <w:sz w:val="24"/>
      <w:szCs w:val="24"/>
    </w:rPr>
  </w:style>
  <w:style w:type="paragraph" w:styleId="4">
    <w:name w:val="heading 4"/>
    <w:aliases w:val="H4,PIM 4,h4,bullet,bl,bb,L4,4th level,4,Ref Heading 1,rh1,Heading sql,sect 1.2.3.4,Table and Figures,标题 4 Char Char,标题 4 Char Char Char Char,标题 4 Char Char Char,Paragraph Title,E4,h:4,Head4,Level 2 - a,1.1.1.1,a.,h41,a.1,H41,41,Map Title,b"/>
    <w:basedOn w:val="a"/>
    <w:next w:val="a"/>
    <w:link w:val="4Char"/>
    <w:autoRedefine/>
    <w:uiPriority w:val="99"/>
    <w:unhideWhenUsed/>
    <w:qFormat/>
    <w:rsid w:val="00390664"/>
    <w:pPr>
      <w:numPr>
        <w:ilvl w:val="3"/>
        <w:numId w:val="1"/>
      </w:numPr>
      <w:spacing w:before="280" w:after="290" w:line="377" w:lineRule="auto"/>
      <w:outlineLvl w:val="3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5">
    <w:name w:val="heading 5"/>
    <w:aliases w:val="H5,PIM 5,dash,ds,dd,Block Label,Atlanthd3,Atlanthd31,Atlanthd32,Atlanthd33,Atlanthd34,Atlanthd311,Atlanthd35,Atlanthd36,Atlanthd312,Atlanthd37,Atlanthd38,Atlanthd39,Atlanthd310,Atlanthd313,Atlanthd314,Atlanthd315,Level 3 - i,h5,Level 5,l4"/>
    <w:basedOn w:val="a"/>
    <w:next w:val="a"/>
    <w:link w:val="5Char"/>
    <w:uiPriority w:val="99"/>
    <w:unhideWhenUsed/>
    <w:qFormat/>
    <w:rsid w:val="00122D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,PIM 6,BOD"/>
    <w:basedOn w:val="a"/>
    <w:next w:val="a"/>
    <w:link w:val="6Char"/>
    <w:uiPriority w:val="99"/>
    <w:unhideWhenUsed/>
    <w:qFormat/>
    <w:rsid w:val="00122D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不用,PIM 7,h7,正文七级标题,letter list,Legal Level 1.1.,（1）,[Heading 7],L7,H TIMES1,Appx 1,Heading 7(unused),st,SDL title,List(1),h71,st1,SDL title1,h72,st2,SDL title2,h73,st3,SDL title3,h74,st4,SDL title4,h75,st5,SDL title5,h76,st6,SDL title6,h711,st11,H7"/>
    <w:basedOn w:val="a"/>
    <w:next w:val="a"/>
    <w:link w:val="7Char"/>
    <w:uiPriority w:val="99"/>
    <w:unhideWhenUsed/>
    <w:qFormat/>
    <w:rsid w:val="00122D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不用8,正文八级标题,Legal Level 1.1.1.,注意框体,[Heading 8],Heading 8(unused),附录,List(a),H8,h8,AppendixSubHead,L1 Heading 8,Annex,figure title,Center Bold,标题6,t,heading 8,resume,Text,t Char,Text Char,ctp,Caption text (page-wide),ITT t8,PA Appendix Minor"/>
    <w:basedOn w:val="a"/>
    <w:next w:val="a"/>
    <w:link w:val="8Char"/>
    <w:uiPriority w:val="99"/>
    <w:unhideWhenUsed/>
    <w:qFormat/>
    <w:rsid w:val="00122D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三级标题,不用9,PIM 9,正文九级标题,tt,table title,标题 45,Figure Heading,FH,Legal Level 1.1.1.1.,huh,[Heading 9],Heading 9(unused),ft,heading 9,HF,图纸头,List(i),H9,h9,AppendixBodyHead,Appendix,ctc,Caption text (column-wide),ITT t9,App Heading,App Heading1,progress"/>
    <w:basedOn w:val="a"/>
    <w:next w:val="a"/>
    <w:link w:val="9Char"/>
    <w:uiPriority w:val="99"/>
    <w:unhideWhenUsed/>
    <w:qFormat/>
    <w:rsid w:val="00122D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C96"/>
    <w:rPr>
      <w:sz w:val="18"/>
      <w:szCs w:val="18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uiPriority w:val="99"/>
    <w:rsid w:val="004F5086"/>
    <w:rPr>
      <w:rFonts w:ascii="微软雅黑" w:eastAsia="微软雅黑" w:hAnsi="微软雅黑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C36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3688"/>
    <w:rPr>
      <w:rFonts w:ascii="宋体" w:eastAsia="宋体"/>
      <w:sz w:val="18"/>
      <w:szCs w:val="18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l3 Char,CT Char,3rd level Char,3 Char,Level 3 Topic Heading Char"/>
    <w:basedOn w:val="a0"/>
    <w:link w:val="3"/>
    <w:uiPriority w:val="99"/>
    <w:rsid w:val="00756DE6"/>
    <w:rPr>
      <w:rFonts w:ascii="微软雅黑" w:eastAsia="微软雅黑" w:hAnsi="微软雅黑" w:cs="Times New Roman"/>
      <w:bCs/>
      <w:color w:val="000000" w:themeColor="text1"/>
      <w:sz w:val="24"/>
      <w:szCs w:val="24"/>
    </w:rPr>
  </w:style>
  <w:style w:type="character" w:customStyle="1" w:styleId="1Char">
    <w:name w:val="标题 1 Char"/>
    <w:aliases w:val="h1 Char,H1 Char,PIM 1 Char,标书1 Char,Heading 0 Char,123321 Char,Head1 Char,Heading apps Char,Section Head Char,l1 Char,&amp;3 Char,1st level Char,List level 1 Char,1 Char,H11 Char,H12 Char,H13 Char,H14 Char,H15 Char,H16 Char,H17 Char,Level 1 Char"/>
    <w:basedOn w:val="a0"/>
    <w:link w:val="1"/>
    <w:rsid w:val="00122D6F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722239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BF4B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F4B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aliases w:val="H4 Char,PIM 4 Char,h4 Char,bullet Char,bl Char,bb Char,L4 Char,4th level Char,4 Char,Ref Heading 1 Char,rh1 Char,Heading sql Char,sect 1.2.3.4 Char,Table and Figures Char,标题 4 Char Char Char1,标题 4 Char Char Char Char Char,Paragraph Title Char"/>
    <w:basedOn w:val="a0"/>
    <w:link w:val="4"/>
    <w:uiPriority w:val="9"/>
    <w:rsid w:val="00390664"/>
    <w:rPr>
      <w:rFonts w:ascii="微软雅黑" w:eastAsia="微软雅黑" w:hAnsi="微软雅黑" w:cstheme="majorBidi"/>
      <w:b/>
      <w:bCs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E4DAE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BE4DAE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BE4DAE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BE4DAE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BE4DAE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BE4DAE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BE4DAE"/>
    <w:rPr>
      <w:sz w:val="18"/>
      <w:szCs w:val="18"/>
    </w:rPr>
  </w:style>
  <w:style w:type="table" w:styleId="ac">
    <w:name w:val="Table Grid"/>
    <w:basedOn w:val="a1"/>
    <w:uiPriority w:val="59"/>
    <w:rsid w:val="000A18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Char6"/>
    <w:uiPriority w:val="10"/>
    <w:qFormat/>
    <w:rsid w:val="00423A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d"/>
    <w:uiPriority w:val="10"/>
    <w:rsid w:val="00423AA1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1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22D6F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C71907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character" w:styleId="ae">
    <w:name w:val="Hyperlink"/>
    <w:basedOn w:val="a0"/>
    <w:uiPriority w:val="99"/>
    <w:unhideWhenUsed/>
    <w:rsid w:val="00661FEF"/>
    <w:rPr>
      <w:color w:val="0000FF" w:themeColor="hyperlink"/>
      <w:u w:val="single"/>
    </w:rPr>
  </w:style>
  <w:style w:type="character" w:customStyle="1" w:styleId="5Char">
    <w:name w:val="标题 5 Char"/>
    <w:aliases w:val="H5 Char,PIM 5 Char,dash Char,ds Char,dd Char,Block Label Char,Atlanthd3 Char,Atlanthd31 Char,Atlanthd32 Char,Atlanthd33 Char,Atlanthd34 Char,Atlanthd311 Char,Atlanthd35 Char,Atlanthd36 Char,Atlanthd312 Char,Atlanthd37 Char,Atlanthd38 Char"/>
    <w:basedOn w:val="a0"/>
    <w:link w:val="5"/>
    <w:uiPriority w:val="9"/>
    <w:semiHidden/>
    <w:rsid w:val="00122D6F"/>
    <w:rPr>
      <w:b/>
      <w:bCs/>
      <w:sz w:val="28"/>
      <w:szCs w:val="28"/>
    </w:rPr>
  </w:style>
  <w:style w:type="character" w:customStyle="1" w:styleId="6Char">
    <w:name w:val="标题 6 Char"/>
    <w:aliases w:val="Legal Level 1. Char,sub-dash Char,sd Char,5 Char,cnp Char,Caption number (page-wide) Char,h6 Char,ITT t6 Char,PA Appendix Char,sub-dash1 Char,sd1 Char,51 Char,sub-dash2 Char,sd2 Char,52 Char,sub-dash3 Char,sd3 Char,53 Char,sub-dash4 Char"/>
    <w:basedOn w:val="a0"/>
    <w:link w:val="6"/>
    <w:uiPriority w:val="9"/>
    <w:semiHidden/>
    <w:rsid w:val="00122D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PIM 7 Char,h7 Char,正文七级标题 Char,letter list Char,Legal Level 1.1. Char,（1） Char,[Heading 7] Char,L7 Char,H TIMES1 Char,Appx 1 Char,Heading 7(unused) Char,st Char,SDL title Char,List(1) Char,h71 Char,st1 Char,SDL title1 Char,h72 Char"/>
    <w:basedOn w:val="a0"/>
    <w:link w:val="7"/>
    <w:uiPriority w:val="9"/>
    <w:semiHidden/>
    <w:rsid w:val="00122D6F"/>
    <w:rPr>
      <w:b/>
      <w:bCs/>
      <w:sz w:val="24"/>
      <w:szCs w:val="24"/>
    </w:rPr>
  </w:style>
  <w:style w:type="character" w:customStyle="1" w:styleId="8Char">
    <w:name w:val="标题 8 Char"/>
    <w:aliases w:val="不用8 Char,正文八级标题 Char,Legal Level 1.1.1. Char,注意框体 Char,[Heading 8] Char,Heading 8(unused) Char,附录 Char,List(a) Char,H8 Char,h8 Char,AppendixSubHead Char,L1 Heading 8 Char,Annex Char,figure title Char,Center Bold Char,标题6 Char,t Char1,ctp Char"/>
    <w:basedOn w:val="a0"/>
    <w:link w:val="8"/>
    <w:uiPriority w:val="9"/>
    <w:semiHidden/>
    <w:rsid w:val="00122D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三级标题 Char,不用9 Char,PIM 9 Char,正文九级标题 Char,tt Char,table title Char,标题 45 Char,Figure Heading Char,FH Char,Legal Level 1.1.1.1. Char,huh Char,[Heading 9] Char,Heading 9(unused) Char,ft Char,heading 9 Char,HF Char,图纸头 Char,List(i) Char,H9 Char"/>
    <w:basedOn w:val="a0"/>
    <w:link w:val="9"/>
    <w:uiPriority w:val="9"/>
    <w:semiHidden/>
    <w:rsid w:val="00122D6F"/>
    <w:rPr>
      <w:rFonts w:asciiTheme="majorHAnsi" w:eastAsiaTheme="majorEastAsia" w:hAnsiTheme="majorHAnsi" w:cstheme="majorBidi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210F03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FF32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-">
    <w:name w:val="正文-表格"/>
    <w:rsid w:val="00074144"/>
    <w:rPr>
      <w:rFonts w:ascii="Times New Roman" w:eastAsia="宋体" w:hAnsi="Times New Roman" w:cs="Times New Roman"/>
      <w:kern w:val="0"/>
      <w:szCs w:val="20"/>
    </w:rPr>
  </w:style>
  <w:style w:type="paragraph" w:styleId="af0">
    <w:name w:val="Date"/>
    <w:basedOn w:val="a"/>
    <w:next w:val="a"/>
    <w:link w:val="Char7"/>
    <w:uiPriority w:val="99"/>
    <w:semiHidden/>
    <w:unhideWhenUsed/>
    <w:rsid w:val="00074144"/>
    <w:pPr>
      <w:ind w:leftChars="2500" w:left="100"/>
    </w:pPr>
  </w:style>
  <w:style w:type="character" w:customStyle="1" w:styleId="Char7">
    <w:name w:val="日期 Char"/>
    <w:basedOn w:val="a0"/>
    <w:link w:val="af0"/>
    <w:uiPriority w:val="99"/>
    <w:semiHidden/>
    <w:rsid w:val="00074144"/>
  </w:style>
  <w:style w:type="paragraph" w:styleId="40">
    <w:name w:val="List Number 4"/>
    <w:basedOn w:val="a"/>
    <w:rsid w:val="0067668D"/>
    <w:pPr>
      <w:widowControl/>
      <w:tabs>
        <w:tab w:val="num" w:pos="360"/>
      </w:tabs>
      <w:spacing w:after="80"/>
      <w:ind w:left="340" w:hanging="34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,113,卷"/>
    <w:basedOn w:val="a"/>
    <w:next w:val="a"/>
    <w:link w:val="1Char"/>
    <w:uiPriority w:val="99"/>
    <w:qFormat/>
    <w:rsid w:val="00122D6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,标题词,A"/>
    <w:basedOn w:val="a"/>
    <w:next w:val="a"/>
    <w:link w:val="2Char"/>
    <w:autoRedefine/>
    <w:uiPriority w:val="99"/>
    <w:qFormat/>
    <w:rsid w:val="004F5086"/>
    <w:pPr>
      <w:numPr>
        <w:ilvl w:val="1"/>
        <w:numId w:val="1"/>
      </w:numPr>
      <w:spacing w:before="260" w:after="260" w:line="415" w:lineRule="auto"/>
      <w:outlineLvl w:val="1"/>
    </w:pPr>
    <w:rPr>
      <w:rFonts w:ascii="微软雅黑" w:eastAsia="微软雅黑" w:hAnsi="微软雅黑" w:cs="Times New Roman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(Alt+3)4,hhh"/>
    <w:basedOn w:val="a"/>
    <w:next w:val="a"/>
    <w:link w:val="3Char"/>
    <w:autoRedefine/>
    <w:uiPriority w:val="99"/>
    <w:qFormat/>
    <w:rsid w:val="00756DE6"/>
    <w:pPr>
      <w:numPr>
        <w:ilvl w:val="2"/>
        <w:numId w:val="1"/>
      </w:numPr>
      <w:spacing w:before="260" w:after="260" w:line="360" w:lineRule="auto"/>
      <w:outlineLvl w:val="2"/>
    </w:pPr>
    <w:rPr>
      <w:rFonts w:ascii="微软雅黑" w:eastAsia="微软雅黑" w:hAnsi="微软雅黑" w:cs="Times New Roman"/>
      <w:bCs/>
      <w:color w:val="000000" w:themeColor="text1"/>
      <w:sz w:val="24"/>
      <w:szCs w:val="24"/>
    </w:rPr>
  </w:style>
  <w:style w:type="paragraph" w:styleId="4">
    <w:name w:val="heading 4"/>
    <w:aliases w:val="H4,PIM 4,h4,bullet,bl,bb,L4,4th level,4,Ref Heading 1,rh1,Heading sql,sect 1.2.3.4,Table and Figures,标题 4 Char Char,标题 4 Char Char Char Char,标题 4 Char Char Char,Paragraph Title,E4,h:4,Head4,Level 2 - a,1.1.1.1,a.,h41,a.1,H41,41,Map Title,b"/>
    <w:basedOn w:val="a"/>
    <w:next w:val="a"/>
    <w:link w:val="4Char"/>
    <w:autoRedefine/>
    <w:uiPriority w:val="99"/>
    <w:unhideWhenUsed/>
    <w:qFormat/>
    <w:rsid w:val="00390664"/>
    <w:pPr>
      <w:numPr>
        <w:ilvl w:val="3"/>
        <w:numId w:val="1"/>
      </w:numPr>
      <w:spacing w:before="280" w:after="290" w:line="377" w:lineRule="auto"/>
      <w:outlineLvl w:val="3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5">
    <w:name w:val="heading 5"/>
    <w:aliases w:val="H5,PIM 5,dash,ds,dd,Block Label,Atlanthd3,Atlanthd31,Atlanthd32,Atlanthd33,Atlanthd34,Atlanthd311,Atlanthd35,Atlanthd36,Atlanthd312,Atlanthd37,Atlanthd38,Atlanthd39,Atlanthd310,Atlanthd313,Atlanthd314,Atlanthd315,Level 3 - i,h5,Level 5,l4"/>
    <w:basedOn w:val="a"/>
    <w:next w:val="a"/>
    <w:link w:val="5Char"/>
    <w:uiPriority w:val="99"/>
    <w:unhideWhenUsed/>
    <w:qFormat/>
    <w:rsid w:val="00122D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,PIM 6,BOD"/>
    <w:basedOn w:val="a"/>
    <w:next w:val="a"/>
    <w:link w:val="6Char"/>
    <w:uiPriority w:val="99"/>
    <w:unhideWhenUsed/>
    <w:qFormat/>
    <w:rsid w:val="00122D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不用,PIM 7,h7,正文七级标题,letter list,Legal Level 1.1.,（1）,[Heading 7],L7,H TIMES1,Appx 1,Heading 7(unused),st,SDL title,List(1),h71,st1,SDL title1,h72,st2,SDL title2,h73,st3,SDL title3,h74,st4,SDL title4,h75,st5,SDL title5,h76,st6,SDL title6,h711,st11,H7"/>
    <w:basedOn w:val="a"/>
    <w:next w:val="a"/>
    <w:link w:val="7Char"/>
    <w:uiPriority w:val="99"/>
    <w:unhideWhenUsed/>
    <w:qFormat/>
    <w:rsid w:val="00122D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不用8,正文八级标题,Legal Level 1.1.1.,注意框体,[Heading 8],Heading 8(unused),附录,List(a),H8,h8,AppendixSubHead,L1 Heading 8,Annex,figure title,Center Bold,标题6,t,heading 8,resume,Text,t Char,Text Char,ctp,Caption text (page-wide),ITT t8,PA Appendix Minor"/>
    <w:basedOn w:val="a"/>
    <w:next w:val="a"/>
    <w:link w:val="8Char"/>
    <w:uiPriority w:val="99"/>
    <w:unhideWhenUsed/>
    <w:qFormat/>
    <w:rsid w:val="00122D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三级标题,不用9,PIM 9,正文九级标题,tt,table title,标题 45,Figure Heading,FH,Legal Level 1.1.1.1.,huh,[Heading 9],Heading 9(unused),ft,heading 9,HF,图纸头,List(i),H9,h9,AppendixBodyHead,Appendix,ctc,Caption text (column-wide),ITT t9,App Heading,App Heading1,progress"/>
    <w:basedOn w:val="a"/>
    <w:next w:val="a"/>
    <w:link w:val="9Char"/>
    <w:uiPriority w:val="99"/>
    <w:unhideWhenUsed/>
    <w:qFormat/>
    <w:rsid w:val="00122D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C96"/>
    <w:rPr>
      <w:sz w:val="18"/>
      <w:szCs w:val="18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rsid w:val="004F5086"/>
    <w:rPr>
      <w:rFonts w:ascii="微软雅黑" w:eastAsia="微软雅黑" w:hAnsi="微软雅黑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C36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3688"/>
    <w:rPr>
      <w:rFonts w:ascii="宋体" w:eastAsia="宋体"/>
      <w:sz w:val="18"/>
      <w:szCs w:val="18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l3 Char,CT Char,3rd level Char,3 Char,Level 3 Topic Heading Char"/>
    <w:basedOn w:val="a0"/>
    <w:link w:val="3"/>
    <w:uiPriority w:val="99"/>
    <w:rsid w:val="00756DE6"/>
    <w:rPr>
      <w:rFonts w:ascii="微软雅黑" w:eastAsia="微软雅黑" w:hAnsi="微软雅黑" w:cs="Times New Roman"/>
      <w:bCs/>
      <w:color w:val="000000" w:themeColor="text1"/>
      <w:sz w:val="24"/>
      <w:szCs w:val="24"/>
    </w:rPr>
  </w:style>
  <w:style w:type="character" w:customStyle="1" w:styleId="1Char">
    <w:name w:val="标题 1 Char"/>
    <w:aliases w:val="h1 Char,H1 Char,PIM 1 Char,标书1 Char,Heading 0 Char,123321 Char,Head1 Char,Heading apps Char,Section Head Char,l1 Char,&amp;3 Char,1st level Char,List level 1 Char,1 Char,H11 Char,H12 Char,H13 Char,H14 Char,H15 Char,H16 Char,H17 Char,Level 1 Char"/>
    <w:basedOn w:val="a0"/>
    <w:link w:val="1"/>
    <w:rsid w:val="00122D6F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722239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BF4B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F4B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aliases w:val="H4 Char,PIM 4 Char,h4 Char,bullet Char,bl Char,bb Char,L4 Char,4th level Char,4 Char,Ref Heading 1 Char,rh1 Char,Heading sql Char,sect 1.2.3.4 Char,Table and Figures Char,标题 4 Char Char Char1,标题 4 Char Char Char Char Char,Paragraph Title Char"/>
    <w:basedOn w:val="a0"/>
    <w:link w:val="4"/>
    <w:uiPriority w:val="9"/>
    <w:rsid w:val="00390664"/>
    <w:rPr>
      <w:rFonts w:ascii="微软雅黑" w:eastAsia="微软雅黑" w:hAnsi="微软雅黑" w:cstheme="majorBidi"/>
      <w:b/>
      <w:bCs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E4DAE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BE4DAE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BE4DAE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BE4DAE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BE4DAE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BE4DAE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BE4DAE"/>
    <w:rPr>
      <w:sz w:val="18"/>
      <w:szCs w:val="18"/>
    </w:rPr>
  </w:style>
  <w:style w:type="table" w:styleId="ac">
    <w:name w:val="Table Grid"/>
    <w:basedOn w:val="a1"/>
    <w:uiPriority w:val="59"/>
    <w:rsid w:val="000A18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Char6"/>
    <w:uiPriority w:val="10"/>
    <w:qFormat/>
    <w:rsid w:val="00423A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d"/>
    <w:uiPriority w:val="10"/>
    <w:rsid w:val="00423AA1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1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22D6F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C71907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character" w:styleId="ae">
    <w:name w:val="Hyperlink"/>
    <w:basedOn w:val="a0"/>
    <w:uiPriority w:val="99"/>
    <w:unhideWhenUsed/>
    <w:rsid w:val="00661FEF"/>
    <w:rPr>
      <w:color w:val="0000FF" w:themeColor="hyperlink"/>
      <w:u w:val="single"/>
    </w:rPr>
  </w:style>
  <w:style w:type="character" w:customStyle="1" w:styleId="5Char">
    <w:name w:val="标题 5 Char"/>
    <w:aliases w:val="H5 Char,PIM 5 Char,dash Char,ds Char,dd Char,Block Label Char,Atlanthd3 Char,Atlanthd31 Char,Atlanthd32 Char,Atlanthd33 Char,Atlanthd34 Char,Atlanthd311 Char,Atlanthd35 Char,Atlanthd36 Char,Atlanthd312 Char,Atlanthd37 Char,Atlanthd38 Char"/>
    <w:basedOn w:val="a0"/>
    <w:link w:val="5"/>
    <w:uiPriority w:val="9"/>
    <w:semiHidden/>
    <w:rsid w:val="00122D6F"/>
    <w:rPr>
      <w:b/>
      <w:bCs/>
      <w:sz w:val="28"/>
      <w:szCs w:val="28"/>
    </w:rPr>
  </w:style>
  <w:style w:type="character" w:customStyle="1" w:styleId="6Char">
    <w:name w:val="标题 6 Char"/>
    <w:aliases w:val="Legal Level 1. Char,sub-dash Char,sd Char,5 Char,cnp Char,Caption number (page-wide) Char,h6 Char,ITT t6 Char,PA Appendix Char,sub-dash1 Char,sd1 Char,51 Char,sub-dash2 Char,sd2 Char,52 Char,sub-dash3 Char,sd3 Char,53 Char,sub-dash4 Char"/>
    <w:basedOn w:val="a0"/>
    <w:link w:val="6"/>
    <w:uiPriority w:val="9"/>
    <w:semiHidden/>
    <w:rsid w:val="00122D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PIM 7 Char,h7 Char,正文七级标题 Char,letter list Char,Legal Level 1.1. Char,（1） Char,[Heading 7] Char,L7 Char,H TIMES1 Char,Appx 1 Char,Heading 7(unused) Char,st Char,SDL title Char,List(1) Char,h71 Char,st1 Char,SDL title1 Char,h72 Char"/>
    <w:basedOn w:val="a0"/>
    <w:link w:val="7"/>
    <w:uiPriority w:val="9"/>
    <w:semiHidden/>
    <w:rsid w:val="00122D6F"/>
    <w:rPr>
      <w:b/>
      <w:bCs/>
      <w:sz w:val="24"/>
      <w:szCs w:val="24"/>
    </w:rPr>
  </w:style>
  <w:style w:type="character" w:customStyle="1" w:styleId="8Char">
    <w:name w:val="标题 8 Char"/>
    <w:aliases w:val="不用8 Char,正文八级标题 Char,Legal Level 1.1.1. Char,注意框体 Char,[Heading 8] Char,Heading 8(unused) Char,附录 Char,List(a) Char,H8 Char,h8 Char,AppendixSubHead Char,L1 Heading 8 Char,Annex Char,figure title Char,Center Bold Char,标题6 Char,t Char1,ctp Char"/>
    <w:basedOn w:val="a0"/>
    <w:link w:val="8"/>
    <w:uiPriority w:val="9"/>
    <w:semiHidden/>
    <w:rsid w:val="00122D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三级标题 Char,不用9 Char,PIM 9 Char,正文九级标题 Char,tt Char,table title Char,标题 45 Char,Figure Heading Char,FH Char,Legal Level 1.1.1.1. Char,huh Char,[Heading 9] Char,Heading 9(unused) Char,ft Char,heading 9 Char,HF Char,图纸头 Char,List(i) Char,H9 Char"/>
    <w:basedOn w:val="a0"/>
    <w:link w:val="9"/>
    <w:uiPriority w:val="9"/>
    <w:semiHidden/>
    <w:rsid w:val="00122D6F"/>
    <w:rPr>
      <w:rFonts w:asciiTheme="majorHAnsi" w:eastAsiaTheme="majorEastAsia" w:hAnsiTheme="majorHAnsi" w:cstheme="majorBidi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210F03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FF32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-">
    <w:name w:val="正文-表格"/>
    <w:rsid w:val="00074144"/>
    <w:rPr>
      <w:rFonts w:ascii="Times New Roman" w:eastAsia="宋体" w:hAnsi="Times New Roman" w:cs="Times New Roman"/>
      <w:kern w:val="0"/>
      <w:szCs w:val="20"/>
    </w:rPr>
  </w:style>
  <w:style w:type="paragraph" w:styleId="af0">
    <w:name w:val="Date"/>
    <w:basedOn w:val="a"/>
    <w:next w:val="a"/>
    <w:link w:val="Char7"/>
    <w:uiPriority w:val="99"/>
    <w:semiHidden/>
    <w:unhideWhenUsed/>
    <w:rsid w:val="00074144"/>
    <w:pPr>
      <w:ind w:leftChars="2500" w:left="100"/>
    </w:pPr>
  </w:style>
  <w:style w:type="character" w:customStyle="1" w:styleId="Char7">
    <w:name w:val="日期 Char"/>
    <w:basedOn w:val="a0"/>
    <w:link w:val="af0"/>
    <w:uiPriority w:val="99"/>
    <w:semiHidden/>
    <w:rsid w:val="00074144"/>
  </w:style>
  <w:style w:type="paragraph" w:styleId="40">
    <w:name w:val="List Number 4"/>
    <w:basedOn w:val="a"/>
    <w:rsid w:val="0067668D"/>
    <w:pPr>
      <w:widowControl/>
      <w:tabs>
        <w:tab w:val="num" w:pos="360"/>
      </w:tabs>
      <w:spacing w:after="80"/>
      <w:ind w:left="340" w:hanging="34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04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06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single" w:sz="6" w:space="0" w:color="DDDDDD"/>
                      </w:divBdr>
                      <w:divsChild>
                        <w:div w:id="550002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4125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mailto:wangxx@19e.com.c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DF018-50C9-482A-B6C4-A9FC75B5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luhui</dc:creator>
  <cp:lastModifiedBy>左玉星</cp:lastModifiedBy>
  <cp:revision>109</cp:revision>
  <dcterms:created xsi:type="dcterms:W3CDTF">2014-07-19T07:39:00Z</dcterms:created>
  <dcterms:modified xsi:type="dcterms:W3CDTF">2014-07-23T07:25:00Z</dcterms:modified>
</cp:coreProperties>
</file>